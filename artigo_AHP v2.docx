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026" w:rsidRPr="00B50B64" w:rsidRDefault="00632B98" w:rsidP="00B50B64">
      <w:pPr>
        <w:pStyle w:val="Ttulo1"/>
        <w:rPr>
          <w:rStyle w:val="RefernciaSutil"/>
        </w:rPr>
      </w:pPr>
      <w:r>
        <w:t>IMPLEMENTANDO a AHP COM R</w:t>
      </w:r>
      <w:r w:rsidR="00B61ECC">
        <w:t xml:space="preserve"> </w:t>
      </w:r>
    </w:p>
    <w:p w:rsidR="00632B98" w:rsidRDefault="00632B98" w:rsidP="00632B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Arial" w:hAnsi="Arial" w:cs="Arial"/>
          <w:sz w:val="22"/>
          <w:szCs w:val="22"/>
        </w:rPr>
        <w:t>Lyncoln</w:t>
      </w:r>
      <w:r>
        <w:rPr>
          <w:rStyle w:val="normaltextrun"/>
          <w:rFonts w:ascii="Arial" w:hAnsi="Arial" w:cs="Arial"/>
          <w:sz w:val="22"/>
          <w:szCs w:val="22"/>
        </w:rPr>
        <w:t> Sousa de Oliveira</w:t>
      </w:r>
      <w:r>
        <w:rPr>
          <w:rStyle w:val="textrun"/>
          <w:rFonts w:ascii="Arial" w:hAnsi="Arial" w:cs="Arial"/>
          <w:sz w:val="17"/>
          <w:szCs w:val="17"/>
          <w:vertAlign w:val="superscript"/>
        </w:rPr>
        <w:t>1</w:t>
      </w:r>
      <w:r>
        <w:rPr>
          <w:rStyle w:val="normaltextrun"/>
          <w:rFonts w:ascii="Arial" w:hAnsi="Arial" w:cs="Arial"/>
          <w:sz w:val="22"/>
          <w:szCs w:val="22"/>
        </w:rPr>
        <w:t>, Luciane Ferreira Alcoforado</w:t>
      </w:r>
      <w:r>
        <w:rPr>
          <w:rStyle w:val="textrun"/>
          <w:rFonts w:ascii="Arial" w:hAnsi="Arial" w:cs="Arial"/>
          <w:sz w:val="17"/>
          <w:szCs w:val="17"/>
          <w:vertAlign w:val="superscript"/>
        </w:rPr>
        <w:t>2</w:t>
      </w:r>
      <w:r>
        <w:rPr>
          <w:rStyle w:val="normaltextrun"/>
          <w:rFonts w:ascii="Arial" w:hAnsi="Arial" w:cs="Arial"/>
          <w:sz w:val="22"/>
          <w:szCs w:val="22"/>
        </w:rPr>
        <w:t>, Steven 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Dutt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Ross</w:t>
      </w:r>
      <w:r>
        <w:rPr>
          <w:rStyle w:val="textrun"/>
          <w:rFonts w:ascii="Arial" w:hAnsi="Arial" w:cs="Arial"/>
          <w:sz w:val="17"/>
          <w:szCs w:val="17"/>
          <w:vertAlign w:val="superscript"/>
        </w:rPr>
        <w:t>3</w:t>
      </w:r>
      <w:r>
        <w:rPr>
          <w:rStyle w:val="normaltextrun"/>
          <w:rFonts w:ascii="Arial" w:hAnsi="Arial" w:cs="Arial"/>
          <w:sz w:val="22"/>
          <w:szCs w:val="22"/>
        </w:rPr>
        <w:t> e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32B98" w:rsidRDefault="00632B98" w:rsidP="00632B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632B98">
        <w:rPr>
          <w:rStyle w:val="textrun"/>
          <w:rFonts w:ascii="Arial" w:hAnsi="Arial" w:cs="Arial"/>
          <w:sz w:val="22"/>
          <w:szCs w:val="22"/>
        </w:rPr>
        <w:t>Rodolfo Hauret</w:t>
      </w:r>
      <w:r>
        <w:rPr>
          <w:rStyle w:val="textrun"/>
          <w:rFonts w:ascii="Arial" w:hAnsi="Arial" w:cs="Arial"/>
          <w:sz w:val="17"/>
          <w:szCs w:val="17"/>
          <w:vertAlign w:val="superscript"/>
        </w:rPr>
        <w:t>4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61ECC" w:rsidRPr="00B61ECC" w:rsidRDefault="00B61ECC" w:rsidP="009C1137"/>
    <w:p w:rsidR="005D542D" w:rsidRPr="00B61ECC" w:rsidRDefault="005D542D" w:rsidP="00727540">
      <w:pPr>
        <w:jc w:val="center"/>
        <w:rPr>
          <w:b/>
        </w:rPr>
      </w:pPr>
      <w:r w:rsidRPr="00B61ECC">
        <w:rPr>
          <w:b/>
        </w:rPr>
        <w:t>Resumo</w:t>
      </w:r>
    </w:p>
    <w:p w:rsidR="00727540" w:rsidRDefault="00DB2674" w:rsidP="00744D30">
      <w:pPr>
        <w:pStyle w:val="SemEspaamento"/>
      </w:pPr>
      <w:r>
        <w:t xml:space="preserve">Esse trabalho propõe a criação de </w:t>
      </w:r>
      <w:r w:rsidR="00632B98">
        <w:t xml:space="preserve">funções e um pacote utilizando a linguagem R para realizar o método AHP proposto por </w:t>
      </w:r>
      <w:proofErr w:type="spellStart"/>
      <w:r w:rsidR="00632B98">
        <w:t>Saaty</w:t>
      </w:r>
      <w:proofErr w:type="spellEnd"/>
      <w:ins w:id="0" w:author="tpc 02" w:date="2020-03-10T15:21:00Z">
        <w:r w:rsidR="00AF3EC5">
          <w:t xml:space="preserve">. </w:t>
        </w:r>
      </w:ins>
      <w:del w:id="1" w:author="tpc 02" w:date="2020-03-10T15:22:00Z">
        <w:r w:rsidR="00632B98" w:rsidDel="00AF3EC5">
          <w:delText xml:space="preserve"> em uma base de dados devidamente formatada</w:delText>
        </w:r>
        <w:r w:rsidR="00B54C55" w:rsidRPr="00B54C55" w:rsidDel="00AF3EC5">
          <w:delText>.</w:delText>
        </w:r>
        <w:r w:rsidR="00632B98" w:rsidDel="00AF3EC5">
          <w:delText xml:space="preserve"> </w:delText>
        </w:r>
      </w:del>
      <w:r w:rsidR="00632B98">
        <w:t xml:space="preserve">As funções foram criadas utilizando a filosofia </w:t>
      </w:r>
      <w:proofErr w:type="spellStart"/>
      <w:r w:rsidR="00632B98" w:rsidRPr="00632B98">
        <w:rPr>
          <w:i/>
        </w:rPr>
        <w:t>tidyverse</w:t>
      </w:r>
      <w:proofErr w:type="spellEnd"/>
      <w:r w:rsidR="00B54C55" w:rsidRPr="00632B98">
        <w:rPr>
          <w:i/>
        </w:rPr>
        <w:t xml:space="preserve"> </w:t>
      </w:r>
      <w:r w:rsidR="00632B98">
        <w:t>e podem ser acessadas no repositório do autor disponível no GitHub. Os códigos foram criados com intuito de serem de uso intuitivo para que o usuário não perca tempo apr</w:t>
      </w:r>
      <w:r w:rsidR="00497881">
        <w:t>endendo usar as funções e</w:t>
      </w:r>
      <w:r w:rsidR="00632B98">
        <w:t xml:space="preserve"> assim possa ter seu resultado de maneira rápida e fácil, para i</w:t>
      </w:r>
      <w:r w:rsidR="00497881">
        <w:t>sso</w:t>
      </w:r>
      <w:r w:rsidR="00632B98">
        <w:t xml:space="preserve"> não é preciso usar objetos do R, podem ser importadas bases de dados do Excel utilizando </w:t>
      </w:r>
      <w:r w:rsidR="00497881">
        <w:t>uma função criada</w:t>
      </w:r>
      <w:r w:rsidR="00632B98">
        <w:t xml:space="preserve">. O pacote conta com uma </w:t>
      </w:r>
      <w:proofErr w:type="spellStart"/>
      <w:r w:rsidR="00632B98">
        <w:t>vignette</w:t>
      </w:r>
      <w:proofErr w:type="spellEnd"/>
      <w:r w:rsidR="00632B98">
        <w:t xml:space="preserve"> tutorial onde o usuário pode aprender a usar as funções e também existe base de dados exemplos para que seja possível visualizar o</w:t>
      </w:r>
      <w:r w:rsidR="00497881">
        <w:t xml:space="preserve"> seu</w:t>
      </w:r>
      <w:r w:rsidR="00632B98">
        <w:t xml:space="preserve"> funcionamento mesmo sem um banco</w:t>
      </w:r>
      <w:r w:rsidR="00497881">
        <w:t xml:space="preserve"> de dados</w:t>
      </w:r>
      <w:r w:rsidR="00632B98">
        <w:t xml:space="preserve">. </w:t>
      </w:r>
      <w:del w:id="2" w:author="tpc 02" w:date="2020-03-10T15:22:00Z">
        <w:r w:rsidR="00632B98" w:rsidDel="00AF3EC5">
          <w:delText>Está sendo desenvolvido</w:delText>
        </w:r>
      </w:del>
      <w:ins w:id="3" w:author="tpc 02" w:date="2020-03-10T15:22:00Z">
        <w:r w:rsidR="00AF3EC5">
          <w:t>desenvolvemos tam</w:t>
        </w:r>
      </w:ins>
      <w:ins w:id="4" w:author="tpc 02" w:date="2020-03-10T15:23:00Z">
        <w:r w:rsidR="00AF3EC5">
          <w:t>bém</w:t>
        </w:r>
      </w:ins>
      <w:r w:rsidR="00632B98">
        <w:t xml:space="preserve"> um aplicativo em </w:t>
      </w:r>
      <w:proofErr w:type="spellStart"/>
      <w:r w:rsidR="00632B98">
        <w:t>shiny</w:t>
      </w:r>
      <w:proofErr w:type="spellEnd"/>
      <w:r w:rsidR="00632B98">
        <w:t xml:space="preserve"> para facilitar ainda mais o uso </w:t>
      </w:r>
      <w:r w:rsidR="00497881">
        <w:t>do pacote</w:t>
      </w:r>
      <w:r w:rsidR="00632B98">
        <w:t>.</w:t>
      </w:r>
    </w:p>
    <w:p w:rsidR="00632B98" w:rsidRDefault="00632B98" w:rsidP="00744D30">
      <w:pPr>
        <w:pStyle w:val="SemEspaamento"/>
      </w:pPr>
    </w:p>
    <w:p w:rsidR="00632B98" w:rsidRDefault="00632B98" w:rsidP="00744D30">
      <w:pPr>
        <w:pStyle w:val="SemEspaamento"/>
      </w:pPr>
    </w:p>
    <w:p w:rsidR="00632B98" w:rsidRPr="00632B98" w:rsidRDefault="00632B98" w:rsidP="00744D30">
      <w:pPr>
        <w:pStyle w:val="SemEspaamento"/>
      </w:pPr>
    </w:p>
    <w:p w:rsidR="00727540" w:rsidRDefault="00727540" w:rsidP="00727540">
      <w:pPr>
        <w:ind w:firstLine="0"/>
      </w:pPr>
      <w:r w:rsidRPr="00B61ECC">
        <w:rPr>
          <w:b/>
        </w:rPr>
        <w:t xml:space="preserve">Palavras-chave: </w:t>
      </w:r>
      <w:r w:rsidR="00497881">
        <w:t>AHP</w:t>
      </w:r>
      <w:r>
        <w:t xml:space="preserve">, </w:t>
      </w:r>
      <w:proofErr w:type="spellStart"/>
      <w:r w:rsidR="00497881">
        <w:t>Saaty</w:t>
      </w:r>
      <w:proofErr w:type="spellEnd"/>
      <w:r w:rsidR="00497881">
        <w:t>, pacote, R.</w:t>
      </w:r>
    </w:p>
    <w:p w:rsidR="00727540" w:rsidRPr="00B61ECC" w:rsidRDefault="00727540" w:rsidP="00727540">
      <w:pPr>
        <w:jc w:val="center"/>
        <w:rPr>
          <w:b/>
        </w:rPr>
      </w:pPr>
      <w:r>
        <w:rPr>
          <w:b/>
        </w:rPr>
        <w:t>Abstract</w:t>
      </w:r>
    </w:p>
    <w:p w:rsidR="00727540" w:rsidRDefault="00727540" w:rsidP="00744D30">
      <w:pPr>
        <w:pStyle w:val="SemEspaamento"/>
      </w:pPr>
      <w:r w:rsidRPr="00B54C55">
        <w:t xml:space="preserve">Coloque aqui o </w:t>
      </w:r>
      <w:r>
        <w:t>abstract</w:t>
      </w:r>
      <w:r w:rsidRPr="00B54C55">
        <w:t xml:space="preserve">. </w:t>
      </w:r>
      <w:proofErr w:type="spellStart"/>
      <w:r w:rsidRPr="00B54C55">
        <w:t>Lorem</w:t>
      </w:r>
      <w:proofErr w:type="spellEnd"/>
      <w:r w:rsidRPr="00B54C55">
        <w:t xml:space="preserve"> ipsum </w:t>
      </w:r>
      <w:proofErr w:type="spellStart"/>
      <w:r w:rsidRPr="00B54C55">
        <w:t>dolor</w:t>
      </w:r>
      <w:proofErr w:type="spellEnd"/>
      <w:r w:rsidRPr="00B54C55">
        <w:t xml:space="preserve"> </w:t>
      </w:r>
      <w:proofErr w:type="spellStart"/>
      <w:r w:rsidRPr="00B54C55">
        <w:t>sit</w:t>
      </w:r>
      <w:proofErr w:type="spellEnd"/>
      <w:r w:rsidRPr="00B54C55">
        <w:t xml:space="preserve"> </w:t>
      </w:r>
      <w:proofErr w:type="spellStart"/>
      <w:r w:rsidRPr="00B54C55">
        <w:t>amet</w:t>
      </w:r>
      <w:proofErr w:type="spellEnd"/>
      <w:r w:rsidRPr="00B54C55">
        <w:t xml:space="preserve">, </w:t>
      </w:r>
      <w:proofErr w:type="spellStart"/>
      <w:r w:rsidRPr="00B54C55">
        <w:t>consectetur</w:t>
      </w:r>
      <w:proofErr w:type="spellEnd"/>
      <w:r w:rsidRPr="00B54C55">
        <w:t xml:space="preserve"> </w:t>
      </w:r>
      <w:proofErr w:type="spellStart"/>
      <w:r w:rsidRPr="00B54C55">
        <w:t>adipiscing</w:t>
      </w:r>
      <w:proofErr w:type="spellEnd"/>
      <w:r w:rsidRPr="00B54C55">
        <w:t xml:space="preserve"> </w:t>
      </w:r>
      <w:proofErr w:type="spellStart"/>
      <w:r w:rsidRPr="00B54C55">
        <w:t>elit</w:t>
      </w:r>
      <w:proofErr w:type="spellEnd"/>
      <w:r w:rsidRPr="00B54C55">
        <w:t xml:space="preserve">. </w:t>
      </w:r>
      <w:proofErr w:type="spellStart"/>
      <w:r w:rsidRPr="00B54C55">
        <w:t>Morbi</w:t>
      </w:r>
      <w:proofErr w:type="spellEnd"/>
      <w:r w:rsidRPr="00B54C55">
        <w:t xml:space="preserve"> </w:t>
      </w:r>
      <w:proofErr w:type="spellStart"/>
      <w:r w:rsidRPr="00B54C55">
        <w:t>dictum</w:t>
      </w:r>
      <w:proofErr w:type="spellEnd"/>
      <w:r w:rsidRPr="00B54C55">
        <w:t xml:space="preserve"> </w:t>
      </w:r>
      <w:proofErr w:type="spellStart"/>
      <w:r w:rsidRPr="00B54C55">
        <w:t>dui</w:t>
      </w:r>
      <w:proofErr w:type="spellEnd"/>
      <w:r w:rsidRPr="00B54C55">
        <w:t xml:space="preserve"> </w:t>
      </w:r>
      <w:proofErr w:type="spellStart"/>
      <w:r w:rsidRPr="00B54C55">
        <w:t>tincidunt</w:t>
      </w:r>
      <w:proofErr w:type="spellEnd"/>
      <w:r w:rsidRPr="00B54C55">
        <w:t xml:space="preserve">, </w:t>
      </w:r>
      <w:proofErr w:type="spellStart"/>
      <w:r w:rsidRPr="00B54C55">
        <w:t>pellentesque</w:t>
      </w:r>
      <w:proofErr w:type="spellEnd"/>
      <w:r w:rsidRPr="00B54C55">
        <w:t xml:space="preserve"> </w:t>
      </w:r>
      <w:proofErr w:type="spellStart"/>
      <w:r w:rsidRPr="00B54C55">
        <w:t>eros</w:t>
      </w:r>
      <w:proofErr w:type="spellEnd"/>
      <w:r w:rsidRPr="00B54C55">
        <w:t xml:space="preserve"> ac, </w:t>
      </w:r>
      <w:proofErr w:type="spellStart"/>
      <w:r w:rsidRPr="00B54C55">
        <w:t>tincidunt</w:t>
      </w:r>
      <w:proofErr w:type="spellEnd"/>
      <w:r w:rsidRPr="00B54C55">
        <w:t xml:space="preserve"> </w:t>
      </w:r>
      <w:proofErr w:type="spellStart"/>
      <w:r w:rsidRPr="00B54C55">
        <w:t>tortor</w:t>
      </w:r>
      <w:proofErr w:type="spellEnd"/>
      <w:r w:rsidRPr="00B54C55">
        <w:t xml:space="preserve">. </w:t>
      </w:r>
      <w:proofErr w:type="spellStart"/>
      <w:r w:rsidRPr="00B54C55">
        <w:t>Duis</w:t>
      </w:r>
      <w:proofErr w:type="spellEnd"/>
      <w:r w:rsidRPr="00B54C55">
        <w:t xml:space="preserve"> </w:t>
      </w:r>
      <w:proofErr w:type="spellStart"/>
      <w:r w:rsidRPr="00B54C55">
        <w:t>porttitor</w:t>
      </w:r>
      <w:proofErr w:type="spellEnd"/>
      <w:r w:rsidRPr="00B54C55">
        <w:t xml:space="preserve"> </w:t>
      </w:r>
      <w:proofErr w:type="spellStart"/>
      <w:r w:rsidRPr="00B54C55">
        <w:t>diam</w:t>
      </w:r>
      <w:proofErr w:type="spellEnd"/>
      <w:r w:rsidRPr="00B54C55">
        <w:t xml:space="preserve"> </w:t>
      </w:r>
      <w:proofErr w:type="spellStart"/>
      <w:r w:rsidRPr="00B54C55">
        <w:t>quam</w:t>
      </w:r>
      <w:proofErr w:type="spellEnd"/>
      <w:r w:rsidRPr="00B54C55">
        <w:t xml:space="preserve">, a </w:t>
      </w:r>
      <w:proofErr w:type="spellStart"/>
      <w:r w:rsidRPr="00B54C55">
        <w:t>efficitur</w:t>
      </w:r>
      <w:proofErr w:type="spellEnd"/>
      <w:r w:rsidRPr="00B54C55">
        <w:t xml:space="preserve"> mi gravida ac. </w:t>
      </w:r>
      <w:proofErr w:type="spellStart"/>
      <w:r w:rsidRPr="00B54C55">
        <w:t>Duis</w:t>
      </w:r>
      <w:proofErr w:type="spellEnd"/>
      <w:r w:rsidRPr="00B54C55">
        <w:t xml:space="preserve"> </w:t>
      </w:r>
      <w:proofErr w:type="spellStart"/>
      <w:r w:rsidRPr="00B54C55">
        <w:t>auctor</w:t>
      </w:r>
      <w:proofErr w:type="spellEnd"/>
      <w:r w:rsidRPr="00B54C55">
        <w:t xml:space="preserve"> </w:t>
      </w:r>
      <w:proofErr w:type="spellStart"/>
      <w:r w:rsidRPr="00B54C55">
        <w:t>dui</w:t>
      </w:r>
      <w:proofErr w:type="spellEnd"/>
      <w:r w:rsidRPr="00B54C55">
        <w:t xml:space="preserve"> </w:t>
      </w:r>
      <w:proofErr w:type="spellStart"/>
      <w:r w:rsidRPr="00B54C55">
        <w:t>accumsan</w:t>
      </w:r>
      <w:proofErr w:type="spellEnd"/>
      <w:r w:rsidRPr="00B54C55">
        <w:t xml:space="preserve">, tempus sem </w:t>
      </w:r>
      <w:proofErr w:type="spellStart"/>
      <w:r w:rsidRPr="00B54C55">
        <w:t>consectetur</w:t>
      </w:r>
      <w:proofErr w:type="spellEnd"/>
      <w:r w:rsidRPr="00B54C55">
        <w:t xml:space="preserve">, </w:t>
      </w:r>
      <w:proofErr w:type="spellStart"/>
      <w:r w:rsidRPr="00B54C55">
        <w:t>consectetur</w:t>
      </w:r>
      <w:proofErr w:type="spellEnd"/>
      <w:r w:rsidRPr="00B54C55">
        <w:t xml:space="preserve"> magna. </w:t>
      </w:r>
      <w:proofErr w:type="spellStart"/>
      <w:r w:rsidRPr="00B54C55">
        <w:t>Integer</w:t>
      </w:r>
      <w:proofErr w:type="spellEnd"/>
      <w:r w:rsidRPr="00B54C55">
        <w:t xml:space="preserve"> ac </w:t>
      </w:r>
      <w:proofErr w:type="spellStart"/>
      <w:r w:rsidRPr="00B54C55">
        <w:t>augue</w:t>
      </w:r>
      <w:proofErr w:type="spellEnd"/>
      <w:r w:rsidRPr="00B54C55">
        <w:t xml:space="preserve"> </w:t>
      </w:r>
      <w:proofErr w:type="spellStart"/>
      <w:r w:rsidRPr="00B54C55">
        <w:t>sed</w:t>
      </w:r>
      <w:proofErr w:type="spellEnd"/>
      <w:r w:rsidRPr="00B54C55">
        <w:t xml:space="preserve"> </w:t>
      </w:r>
      <w:proofErr w:type="spellStart"/>
      <w:r w:rsidRPr="00B54C55">
        <w:t>odio</w:t>
      </w:r>
      <w:proofErr w:type="spellEnd"/>
      <w:r w:rsidRPr="00B54C55">
        <w:t xml:space="preserve"> </w:t>
      </w:r>
      <w:proofErr w:type="spellStart"/>
      <w:r w:rsidRPr="00B54C55">
        <w:t>aliquet</w:t>
      </w:r>
      <w:proofErr w:type="spellEnd"/>
      <w:r w:rsidRPr="00B54C55">
        <w:t xml:space="preserve"> </w:t>
      </w:r>
      <w:proofErr w:type="spellStart"/>
      <w:r w:rsidRPr="00B54C55">
        <w:t>scelerisque</w:t>
      </w:r>
      <w:proofErr w:type="spellEnd"/>
      <w:r w:rsidRPr="00B54C55">
        <w:t xml:space="preserve"> </w:t>
      </w:r>
      <w:proofErr w:type="spellStart"/>
      <w:r w:rsidRPr="00B54C55">
        <w:t>sollicitudin</w:t>
      </w:r>
      <w:proofErr w:type="spellEnd"/>
      <w:r w:rsidRPr="00B54C55">
        <w:t xml:space="preserve"> in justo. </w:t>
      </w:r>
      <w:proofErr w:type="spellStart"/>
      <w:r w:rsidRPr="00B54C55">
        <w:t>Integer</w:t>
      </w:r>
      <w:proofErr w:type="spellEnd"/>
      <w:r w:rsidRPr="00B54C55">
        <w:t xml:space="preserve"> </w:t>
      </w:r>
      <w:proofErr w:type="spellStart"/>
      <w:r w:rsidRPr="00B54C55">
        <w:t>viverra</w:t>
      </w:r>
      <w:proofErr w:type="spellEnd"/>
      <w:r w:rsidRPr="00B54C55">
        <w:t xml:space="preserve"> </w:t>
      </w:r>
      <w:proofErr w:type="spellStart"/>
      <w:r w:rsidRPr="00B54C55">
        <w:t>dictum</w:t>
      </w:r>
      <w:proofErr w:type="spellEnd"/>
      <w:r w:rsidRPr="00B54C55">
        <w:t xml:space="preserve"> libero, eu </w:t>
      </w:r>
      <w:proofErr w:type="spellStart"/>
      <w:r w:rsidRPr="00B54C55">
        <w:t>euismod</w:t>
      </w:r>
      <w:proofErr w:type="spellEnd"/>
      <w:r w:rsidRPr="00B54C55">
        <w:t xml:space="preserve"> nunc </w:t>
      </w:r>
      <w:proofErr w:type="spellStart"/>
      <w:r w:rsidRPr="00B54C55">
        <w:t>blandit</w:t>
      </w:r>
      <w:proofErr w:type="spellEnd"/>
      <w:r w:rsidRPr="00B54C55">
        <w:t xml:space="preserve"> </w:t>
      </w:r>
      <w:proofErr w:type="spellStart"/>
      <w:r w:rsidRPr="00B54C55">
        <w:t>eget</w:t>
      </w:r>
      <w:proofErr w:type="spellEnd"/>
      <w:r w:rsidRPr="00B54C55">
        <w:t xml:space="preserve">. </w:t>
      </w:r>
      <w:proofErr w:type="spellStart"/>
      <w:r w:rsidRPr="00B54C55">
        <w:t>Orci</w:t>
      </w:r>
      <w:proofErr w:type="spellEnd"/>
      <w:r w:rsidRPr="00B54C55">
        <w:t xml:space="preserve"> </w:t>
      </w:r>
      <w:proofErr w:type="spellStart"/>
      <w:r w:rsidRPr="00B54C55">
        <w:t>varius</w:t>
      </w:r>
      <w:proofErr w:type="spellEnd"/>
      <w:r w:rsidRPr="00B54C55">
        <w:t xml:space="preserve"> </w:t>
      </w:r>
      <w:proofErr w:type="spellStart"/>
      <w:r w:rsidRPr="00B54C55">
        <w:t>natoque</w:t>
      </w:r>
      <w:proofErr w:type="spellEnd"/>
      <w:r w:rsidRPr="00B54C55">
        <w:t xml:space="preserve"> </w:t>
      </w:r>
      <w:proofErr w:type="spellStart"/>
      <w:r w:rsidRPr="00B54C55">
        <w:t>penatibus</w:t>
      </w:r>
      <w:proofErr w:type="spellEnd"/>
      <w:r w:rsidRPr="00B54C55">
        <w:t xml:space="preserve"> et </w:t>
      </w:r>
      <w:proofErr w:type="spellStart"/>
      <w:r w:rsidRPr="00B54C55">
        <w:t>magnis</w:t>
      </w:r>
      <w:proofErr w:type="spellEnd"/>
      <w:r w:rsidRPr="00B54C55">
        <w:t xml:space="preserve"> </w:t>
      </w:r>
      <w:proofErr w:type="spellStart"/>
      <w:r w:rsidRPr="00B54C55">
        <w:t>dis</w:t>
      </w:r>
      <w:proofErr w:type="spellEnd"/>
      <w:r w:rsidRPr="00B54C55">
        <w:t xml:space="preserve"> </w:t>
      </w:r>
      <w:proofErr w:type="spellStart"/>
      <w:r w:rsidRPr="00B54C55">
        <w:t>parturient</w:t>
      </w:r>
      <w:proofErr w:type="spellEnd"/>
      <w:r w:rsidRPr="00B54C55">
        <w:t xml:space="preserve"> montes, </w:t>
      </w:r>
      <w:proofErr w:type="spellStart"/>
      <w:r w:rsidRPr="00B54C55">
        <w:t>nascetur</w:t>
      </w:r>
      <w:proofErr w:type="spellEnd"/>
      <w:r w:rsidRPr="00B54C55">
        <w:t xml:space="preserve"> </w:t>
      </w:r>
      <w:proofErr w:type="spellStart"/>
      <w:r w:rsidRPr="00B54C55">
        <w:t>ridiculus</w:t>
      </w:r>
      <w:proofErr w:type="spellEnd"/>
      <w:r w:rsidRPr="00B54C55">
        <w:t xml:space="preserve"> mus. Ut </w:t>
      </w:r>
      <w:proofErr w:type="spellStart"/>
      <w:r w:rsidRPr="00B54C55">
        <w:t>nulla</w:t>
      </w:r>
      <w:proofErr w:type="spellEnd"/>
      <w:r w:rsidRPr="00B54C55">
        <w:t xml:space="preserve"> </w:t>
      </w:r>
      <w:proofErr w:type="spellStart"/>
      <w:r w:rsidRPr="00B54C55">
        <w:t>neque</w:t>
      </w:r>
      <w:proofErr w:type="spellEnd"/>
      <w:r w:rsidRPr="00B54C55">
        <w:t xml:space="preserve">, tempus eu </w:t>
      </w:r>
      <w:proofErr w:type="spellStart"/>
      <w:r w:rsidRPr="00B54C55">
        <w:t>varius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, </w:t>
      </w:r>
      <w:proofErr w:type="spellStart"/>
      <w:r w:rsidRPr="00B54C55">
        <w:t>ultrices</w:t>
      </w:r>
      <w:proofErr w:type="spellEnd"/>
      <w:r w:rsidRPr="00B54C55">
        <w:t xml:space="preserve"> </w:t>
      </w:r>
      <w:proofErr w:type="spellStart"/>
      <w:r w:rsidRPr="00B54C55">
        <w:t>placerat</w:t>
      </w:r>
      <w:proofErr w:type="spellEnd"/>
      <w:r w:rsidRPr="00B54C55">
        <w:t xml:space="preserve"> </w:t>
      </w:r>
      <w:proofErr w:type="spellStart"/>
      <w:r w:rsidRPr="00B54C55">
        <w:t>nulla</w:t>
      </w:r>
      <w:proofErr w:type="spellEnd"/>
      <w:r w:rsidRPr="00B54C55">
        <w:t xml:space="preserve">. </w:t>
      </w:r>
      <w:proofErr w:type="spellStart"/>
      <w:r w:rsidRPr="00B54C55">
        <w:t>Sed</w:t>
      </w:r>
      <w:proofErr w:type="spellEnd"/>
      <w:r w:rsidRPr="00B54C55">
        <w:t xml:space="preserve"> ut </w:t>
      </w:r>
      <w:proofErr w:type="spellStart"/>
      <w:r w:rsidRPr="00B54C55">
        <w:t>orci</w:t>
      </w:r>
      <w:proofErr w:type="spellEnd"/>
      <w:r w:rsidRPr="00B54C55">
        <w:t xml:space="preserve"> ut </w:t>
      </w:r>
      <w:proofErr w:type="spellStart"/>
      <w:r w:rsidRPr="00B54C55">
        <w:t>tellus</w:t>
      </w:r>
      <w:proofErr w:type="spellEnd"/>
      <w:r w:rsidRPr="00B54C55">
        <w:t xml:space="preserve"> </w:t>
      </w:r>
      <w:proofErr w:type="spellStart"/>
      <w:r w:rsidRPr="00B54C55">
        <w:t>vehicula</w:t>
      </w:r>
      <w:proofErr w:type="spellEnd"/>
      <w:r w:rsidRPr="00B54C55">
        <w:t xml:space="preserve"> </w:t>
      </w:r>
      <w:proofErr w:type="spellStart"/>
      <w:r w:rsidRPr="00B54C55">
        <w:t>molestie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 </w:t>
      </w:r>
      <w:proofErr w:type="spellStart"/>
      <w:r w:rsidRPr="00B54C55">
        <w:t>ultrices</w:t>
      </w:r>
      <w:proofErr w:type="spellEnd"/>
      <w:r w:rsidRPr="00B54C55">
        <w:t xml:space="preserve"> </w:t>
      </w:r>
      <w:proofErr w:type="spellStart"/>
      <w:r w:rsidRPr="00B54C55">
        <w:t>risus</w:t>
      </w:r>
      <w:proofErr w:type="spellEnd"/>
      <w:r w:rsidRPr="00B54C55">
        <w:t xml:space="preserve">. </w:t>
      </w:r>
      <w:proofErr w:type="spellStart"/>
      <w:r w:rsidRPr="00B54C55">
        <w:t>Aenean</w:t>
      </w:r>
      <w:proofErr w:type="spellEnd"/>
      <w:r w:rsidRPr="00B54C55">
        <w:t xml:space="preserve"> </w:t>
      </w:r>
      <w:proofErr w:type="spellStart"/>
      <w:r w:rsidRPr="00B54C55">
        <w:t>vulputate</w:t>
      </w:r>
      <w:proofErr w:type="spellEnd"/>
      <w:r w:rsidRPr="00B54C55">
        <w:t xml:space="preserve"> ipsum </w:t>
      </w:r>
      <w:proofErr w:type="spellStart"/>
      <w:r w:rsidRPr="00B54C55">
        <w:t>sed</w:t>
      </w:r>
      <w:proofErr w:type="spellEnd"/>
      <w:r w:rsidRPr="00B54C55">
        <w:t xml:space="preserve"> </w:t>
      </w:r>
      <w:proofErr w:type="spellStart"/>
      <w:r w:rsidRPr="00B54C55">
        <w:t>dolor</w:t>
      </w:r>
      <w:proofErr w:type="spellEnd"/>
      <w:r w:rsidRPr="00B54C55">
        <w:t xml:space="preserve"> </w:t>
      </w:r>
      <w:proofErr w:type="spellStart"/>
      <w:r w:rsidRPr="00B54C55">
        <w:t>consectetur</w:t>
      </w:r>
      <w:proofErr w:type="spellEnd"/>
      <w:r w:rsidRPr="00B54C55">
        <w:t xml:space="preserve"> </w:t>
      </w:r>
      <w:proofErr w:type="spellStart"/>
      <w:r w:rsidRPr="00B54C55">
        <w:t>aliquam</w:t>
      </w:r>
      <w:proofErr w:type="spellEnd"/>
      <w:r w:rsidRPr="00B54C55">
        <w:t xml:space="preserve">. </w:t>
      </w:r>
      <w:proofErr w:type="spellStart"/>
      <w:r w:rsidRPr="00B54C55">
        <w:t>Mauris</w:t>
      </w:r>
      <w:proofErr w:type="spellEnd"/>
      <w:r w:rsidRPr="00B54C55">
        <w:t xml:space="preserve"> </w:t>
      </w:r>
      <w:proofErr w:type="spellStart"/>
      <w:r w:rsidRPr="00B54C55">
        <w:t>luctus</w:t>
      </w:r>
      <w:proofErr w:type="spellEnd"/>
      <w:r w:rsidRPr="00B54C55">
        <w:t xml:space="preserve"> </w:t>
      </w:r>
      <w:proofErr w:type="spellStart"/>
      <w:r w:rsidRPr="00B54C55">
        <w:t>aliquam</w:t>
      </w:r>
      <w:proofErr w:type="spellEnd"/>
      <w:r w:rsidRPr="00B54C55">
        <w:t xml:space="preserve"> </w:t>
      </w:r>
      <w:proofErr w:type="spellStart"/>
      <w:r w:rsidRPr="00B54C55">
        <w:t>nibh</w:t>
      </w:r>
      <w:proofErr w:type="spellEnd"/>
      <w:r w:rsidRPr="00B54C55">
        <w:t xml:space="preserve">, </w:t>
      </w:r>
      <w:proofErr w:type="spellStart"/>
      <w:r w:rsidRPr="00B54C55">
        <w:t>sit</w:t>
      </w:r>
      <w:proofErr w:type="spellEnd"/>
      <w:r w:rsidRPr="00B54C55">
        <w:t xml:space="preserve"> </w:t>
      </w:r>
      <w:proofErr w:type="spellStart"/>
      <w:r w:rsidRPr="00B54C55">
        <w:t>amet</w:t>
      </w:r>
      <w:proofErr w:type="spellEnd"/>
      <w:r w:rsidRPr="00B54C55">
        <w:t xml:space="preserve"> </w:t>
      </w:r>
      <w:proofErr w:type="spellStart"/>
      <w:r w:rsidRPr="00B54C55">
        <w:t>rhoncus</w:t>
      </w:r>
      <w:proofErr w:type="spellEnd"/>
      <w:r w:rsidRPr="00B54C55">
        <w:t xml:space="preserve"> </w:t>
      </w:r>
      <w:proofErr w:type="spellStart"/>
      <w:r w:rsidRPr="00B54C55">
        <w:t>nisi</w:t>
      </w:r>
      <w:proofErr w:type="spellEnd"/>
      <w:r w:rsidRPr="00B54C55">
        <w:t xml:space="preserve"> </w:t>
      </w:r>
      <w:proofErr w:type="spellStart"/>
      <w:r w:rsidRPr="00B54C55">
        <w:t>auctor</w:t>
      </w:r>
      <w:proofErr w:type="spellEnd"/>
      <w:r w:rsidRPr="00B54C55">
        <w:t xml:space="preserve"> </w:t>
      </w:r>
      <w:proofErr w:type="spellStart"/>
      <w:r w:rsidRPr="00B54C55">
        <w:t>sed</w:t>
      </w:r>
      <w:proofErr w:type="spellEnd"/>
      <w:r w:rsidRPr="00B54C55">
        <w:t xml:space="preserve">. Nunc </w:t>
      </w:r>
      <w:proofErr w:type="spellStart"/>
      <w:r w:rsidRPr="00B54C55">
        <w:t>vel</w:t>
      </w:r>
      <w:proofErr w:type="spellEnd"/>
      <w:r w:rsidRPr="00B54C55">
        <w:t xml:space="preserve"> ipsum </w:t>
      </w:r>
      <w:proofErr w:type="spellStart"/>
      <w:r w:rsidRPr="00B54C55">
        <w:t>nec</w:t>
      </w:r>
      <w:proofErr w:type="spellEnd"/>
      <w:r w:rsidRPr="00B54C55">
        <w:t xml:space="preserve"> </w:t>
      </w:r>
      <w:proofErr w:type="spellStart"/>
      <w:r w:rsidRPr="00B54C55">
        <w:t>tellus</w:t>
      </w:r>
      <w:proofErr w:type="spellEnd"/>
      <w:r w:rsidRPr="00B54C55">
        <w:t xml:space="preserve"> </w:t>
      </w:r>
      <w:proofErr w:type="spellStart"/>
      <w:r w:rsidRPr="00B54C55">
        <w:t>aliquam</w:t>
      </w:r>
      <w:proofErr w:type="spellEnd"/>
      <w:r w:rsidRPr="00B54C55">
        <w:t xml:space="preserve"> </w:t>
      </w:r>
      <w:proofErr w:type="spellStart"/>
      <w:r w:rsidRPr="00B54C55">
        <w:t>facilisis</w:t>
      </w:r>
      <w:proofErr w:type="spellEnd"/>
      <w:r w:rsidRPr="00B54C55">
        <w:t xml:space="preserve"> </w:t>
      </w:r>
      <w:proofErr w:type="spellStart"/>
      <w:r w:rsidRPr="00B54C55">
        <w:t>iaculis</w:t>
      </w:r>
      <w:proofErr w:type="spellEnd"/>
      <w:r w:rsidRPr="00B54C55">
        <w:t xml:space="preserve"> vitae </w:t>
      </w:r>
      <w:proofErr w:type="spellStart"/>
      <w:r w:rsidRPr="00B54C55">
        <w:t>velit</w:t>
      </w:r>
      <w:proofErr w:type="spellEnd"/>
      <w:r w:rsidRPr="00B54C55">
        <w:t xml:space="preserve">. </w:t>
      </w:r>
      <w:proofErr w:type="spellStart"/>
      <w:r w:rsidRPr="00B54C55">
        <w:t>Vestibulum</w:t>
      </w:r>
      <w:proofErr w:type="spellEnd"/>
      <w:r w:rsidRPr="00B54C55">
        <w:t xml:space="preserve"> </w:t>
      </w:r>
      <w:proofErr w:type="spellStart"/>
      <w:r w:rsidRPr="00B54C55">
        <w:t>sodales</w:t>
      </w:r>
      <w:proofErr w:type="spellEnd"/>
      <w:r w:rsidRPr="00B54C55">
        <w:t xml:space="preserve"> </w:t>
      </w:r>
      <w:proofErr w:type="spellStart"/>
      <w:r w:rsidRPr="00B54C55">
        <w:t>tortor</w:t>
      </w:r>
      <w:proofErr w:type="spellEnd"/>
      <w:r w:rsidRPr="00B54C55">
        <w:t xml:space="preserve"> </w:t>
      </w:r>
      <w:proofErr w:type="spellStart"/>
      <w:r w:rsidRPr="00B54C55">
        <w:t>lobortis</w:t>
      </w:r>
      <w:proofErr w:type="spellEnd"/>
      <w:r w:rsidRPr="00B54C55">
        <w:t xml:space="preserve"> </w:t>
      </w:r>
      <w:proofErr w:type="spellStart"/>
      <w:r w:rsidRPr="00B54C55">
        <w:t>varius</w:t>
      </w:r>
      <w:proofErr w:type="spellEnd"/>
      <w:r w:rsidRPr="00B54C55">
        <w:t xml:space="preserve"> </w:t>
      </w:r>
      <w:proofErr w:type="spellStart"/>
      <w:r w:rsidRPr="00B54C55">
        <w:t>rhoncus</w:t>
      </w:r>
      <w:proofErr w:type="spellEnd"/>
      <w:r w:rsidRPr="00B54C55">
        <w:t xml:space="preserve">. </w:t>
      </w:r>
      <w:proofErr w:type="spellStart"/>
      <w:r w:rsidRPr="00B54C55">
        <w:t>Suspendisse</w:t>
      </w:r>
      <w:proofErr w:type="spellEnd"/>
      <w:r w:rsidRPr="00B54C55">
        <w:t xml:space="preserve"> </w:t>
      </w:r>
      <w:proofErr w:type="spellStart"/>
      <w:r w:rsidRPr="00B54C55">
        <w:t>aliquet</w:t>
      </w:r>
      <w:proofErr w:type="spellEnd"/>
      <w:r w:rsidRPr="00B54C55">
        <w:t xml:space="preserve"> magna </w:t>
      </w:r>
      <w:proofErr w:type="spellStart"/>
      <w:r w:rsidRPr="00B54C55">
        <w:t>sit</w:t>
      </w:r>
      <w:proofErr w:type="spellEnd"/>
      <w:r w:rsidRPr="00B54C55">
        <w:t xml:space="preserve"> </w:t>
      </w:r>
      <w:proofErr w:type="spellStart"/>
      <w:r w:rsidRPr="00B54C55">
        <w:t>amet</w:t>
      </w:r>
      <w:proofErr w:type="spellEnd"/>
      <w:r w:rsidRPr="00B54C55">
        <w:t xml:space="preserve"> urna </w:t>
      </w:r>
      <w:proofErr w:type="spellStart"/>
      <w:r w:rsidRPr="00B54C55">
        <w:t>interdum</w:t>
      </w:r>
      <w:proofErr w:type="spellEnd"/>
      <w:r w:rsidRPr="00B54C55">
        <w:t xml:space="preserve"> </w:t>
      </w:r>
      <w:proofErr w:type="spellStart"/>
      <w:r w:rsidRPr="00B54C55">
        <w:t>consectetur</w:t>
      </w:r>
      <w:proofErr w:type="spellEnd"/>
      <w:r w:rsidRPr="00B54C55">
        <w:t xml:space="preserve">. </w:t>
      </w:r>
      <w:proofErr w:type="spellStart"/>
      <w:r w:rsidRPr="00B54C55">
        <w:t>Nulla</w:t>
      </w:r>
      <w:proofErr w:type="spellEnd"/>
      <w:r w:rsidRPr="00B54C55">
        <w:t xml:space="preserve"> et </w:t>
      </w:r>
      <w:proofErr w:type="spellStart"/>
      <w:r w:rsidRPr="00B54C55">
        <w:t>turpis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 </w:t>
      </w:r>
      <w:proofErr w:type="spellStart"/>
      <w:r w:rsidRPr="00B54C55">
        <w:t>augue</w:t>
      </w:r>
      <w:proofErr w:type="spellEnd"/>
      <w:r w:rsidRPr="00B54C55">
        <w:t xml:space="preserve"> </w:t>
      </w:r>
      <w:proofErr w:type="spellStart"/>
      <w:r w:rsidRPr="00B54C55">
        <w:t>lobortis</w:t>
      </w:r>
      <w:proofErr w:type="spellEnd"/>
      <w:r w:rsidRPr="00B54C55">
        <w:t xml:space="preserve"> </w:t>
      </w:r>
      <w:proofErr w:type="spellStart"/>
      <w:r w:rsidRPr="00B54C55">
        <w:t>elementum</w:t>
      </w:r>
      <w:proofErr w:type="spellEnd"/>
      <w:r w:rsidRPr="00B54C55">
        <w:t xml:space="preserve"> id </w:t>
      </w:r>
      <w:proofErr w:type="spellStart"/>
      <w:r w:rsidRPr="00B54C55">
        <w:t>vel</w:t>
      </w:r>
      <w:proofErr w:type="spellEnd"/>
      <w:r w:rsidRPr="00B54C55">
        <w:t xml:space="preserve"> </w:t>
      </w:r>
      <w:proofErr w:type="spellStart"/>
      <w:r w:rsidRPr="00B54C55">
        <w:t>diam</w:t>
      </w:r>
      <w:proofErr w:type="spellEnd"/>
      <w:r w:rsidRPr="00B54C55">
        <w:t xml:space="preserve">. </w:t>
      </w:r>
      <w:proofErr w:type="spellStart"/>
      <w:r w:rsidRPr="00B54C55">
        <w:t>Pellentesque</w:t>
      </w:r>
      <w:proofErr w:type="spellEnd"/>
      <w:r w:rsidRPr="00B54C55">
        <w:t xml:space="preserve"> </w:t>
      </w:r>
      <w:proofErr w:type="spellStart"/>
      <w:r w:rsidRPr="00B54C55">
        <w:t>habitant</w:t>
      </w:r>
      <w:proofErr w:type="spellEnd"/>
      <w:r w:rsidRPr="00B54C55">
        <w:t xml:space="preserve"> </w:t>
      </w:r>
      <w:proofErr w:type="spellStart"/>
      <w:r w:rsidRPr="00B54C55">
        <w:t>morbi</w:t>
      </w:r>
      <w:proofErr w:type="spellEnd"/>
      <w:r w:rsidRPr="00B54C55">
        <w:t xml:space="preserve"> </w:t>
      </w:r>
      <w:proofErr w:type="spellStart"/>
      <w:r w:rsidRPr="00B54C55">
        <w:t>tristique</w:t>
      </w:r>
      <w:proofErr w:type="spellEnd"/>
      <w:r w:rsidRPr="00B54C55">
        <w:t xml:space="preserve"> </w:t>
      </w:r>
      <w:proofErr w:type="spellStart"/>
      <w:r w:rsidRPr="00B54C55">
        <w:t>senectus</w:t>
      </w:r>
      <w:proofErr w:type="spellEnd"/>
      <w:r w:rsidRPr="00B54C55">
        <w:t xml:space="preserve"> et </w:t>
      </w:r>
      <w:proofErr w:type="spellStart"/>
      <w:r w:rsidRPr="00B54C55">
        <w:t>netus</w:t>
      </w:r>
      <w:proofErr w:type="spellEnd"/>
      <w:r w:rsidRPr="00B54C55">
        <w:t xml:space="preserve"> et </w:t>
      </w:r>
      <w:proofErr w:type="spellStart"/>
      <w:r w:rsidRPr="00B54C55">
        <w:t>malesuada</w:t>
      </w:r>
      <w:proofErr w:type="spellEnd"/>
      <w:r w:rsidRPr="00B54C55">
        <w:t xml:space="preserve"> fames ac </w:t>
      </w:r>
      <w:proofErr w:type="spellStart"/>
      <w:r w:rsidRPr="00B54C55">
        <w:t>turpis</w:t>
      </w:r>
      <w:proofErr w:type="spellEnd"/>
      <w:r w:rsidRPr="00B54C55">
        <w:t xml:space="preserve"> </w:t>
      </w:r>
      <w:proofErr w:type="spellStart"/>
      <w:r w:rsidRPr="00B54C55">
        <w:t>egestas</w:t>
      </w:r>
      <w:proofErr w:type="spellEnd"/>
      <w:r w:rsidRPr="00B54C55">
        <w:t xml:space="preserve">. </w:t>
      </w:r>
      <w:proofErr w:type="spellStart"/>
      <w:r w:rsidRPr="00B54C55">
        <w:t>Pellentesque</w:t>
      </w:r>
      <w:proofErr w:type="spellEnd"/>
      <w:r w:rsidRPr="00B54C55">
        <w:t xml:space="preserve"> </w:t>
      </w:r>
      <w:proofErr w:type="spellStart"/>
      <w:r w:rsidRPr="00B54C55">
        <w:t>consequat</w:t>
      </w:r>
      <w:proofErr w:type="spellEnd"/>
      <w:r w:rsidRPr="00B54C55">
        <w:t xml:space="preserve"> ut </w:t>
      </w:r>
      <w:proofErr w:type="spellStart"/>
      <w:r w:rsidRPr="00B54C55">
        <w:t>tellus</w:t>
      </w:r>
      <w:proofErr w:type="spellEnd"/>
      <w:r w:rsidRPr="00B54C55">
        <w:t xml:space="preserve"> id </w:t>
      </w:r>
      <w:proofErr w:type="spellStart"/>
      <w:r w:rsidRPr="00B54C55">
        <w:t>fermentum</w:t>
      </w:r>
      <w:proofErr w:type="spellEnd"/>
      <w:r w:rsidRPr="00B54C55">
        <w:t xml:space="preserve">. </w:t>
      </w:r>
      <w:proofErr w:type="spellStart"/>
      <w:r w:rsidRPr="00B54C55">
        <w:t>Nullam</w:t>
      </w:r>
      <w:proofErr w:type="spellEnd"/>
      <w:r w:rsidRPr="00B54C55">
        <w:t xml:space="preserve"> eu </w:t>
      </w:r>
      <w:proofErr w:type="spellStart"/>
      <w:r w:rsidRPr="00B54C55">
        <w:t>aliquet</w:t>
      </w:r>
      <w:proofErr w:type="spellEnd"/>
      <w:r w:rsidRPr="00B54C55">
        <w:t xml:space="preserve"> ipsum, a </w:t>
      </w:r>
      <w:proofErr w:type="spellStart"/>
      <w:r w:rsidRPr="00B54C55">
        <w:t>lobortis</w:t>
      </w:r>
      <w:proofErr w:type="spellEnd"/>
      <w:r w:rsidRPr="00B54C55">
        <w:t xml:space="preserve"> </w:t>
      </w:r>
      <w:proofErr w:type="spellStart"/>
      <w:r w:rsidRPr="00B54C55">
        <w:t>dolor</w:t>
      </w:r>
      <w:proofErr w:type="spellEnd"/>
      <w:r w:rsidRPr="00B54C55">
        <w:t xml:space="preserve">. In </w:t>
      </w:r>
      <w:proofErr w:type="spellStart"/>
      <w:r w:rsidRPr="00B54C55">
        <w:t>pulvinar</w:t>
      </w:r>
      <w:proofErr w:type="spellEnd"/>
      <w:r w:rsidRPr="00B54C55">
        <w:t xml:space="preserve">, </w:t>
      </w:r>
      <w:proofErr w:type="spellStart"/>
      <w:r w:rsidRPr="00B54C55">
        <w:t>elit</w:t>
      </w:r>
      <w:proofErr w:type="spellEnd"/>
      <w:r w:rsidRPr="00B54C55">
        <w:t xml:space="preserve"> eu </w:t>
      </w:r>
      <w:proofErr w:type="spellStart"/>
      <w:r w:rsidRPr="00B54C55">
        <w:t>pellentesque</w:t>
      </w:r>
      <w:proofErr w:type="spellEnd"/>
      <w:r w:rsidRPr="00B54C55">
        <w:t xml:space="preserve"> </w:t>
      </w:r>
      <w:proofErr w:type="spellStart"/>
      <w:r w:rsidRPr="00B54C55">
        <w:t>vulputate</w:t>
      </w:r>
      <w:proofErr w:type="spellEnd"/>
      <w:r w:rsidRPr="00B54C55">
        <w:t xml:space="preserve">, sem </w:t>
      </w:r>
      <w:proofErr w:type="spellStart"/>
      <w:r w:rsidRPr="00B54C55">
        <w:t>risus</w:t>
      </w:r>
      <w:proofErr w:type="spellEnd"/>
      <w:r w:rsidRPr="00B54C55">
        <w:t xml:space="preserve"> </w:t>
      </w:r>
      <w:proofErr w:type="spellStart"/>
      <w:r w:rsidRPr="00B54C55">
        <w:t>vulputate</w:t>
      </w:r>
      <w:proofErr w:type="spellEnd"/>
      <w:r w:rsidRPr="00B54C55">
        <w:t xml:space="preserve"> </w:t>
      </w:r>
      <w:proofErr w:type="spellStart"/>
      <w:r w:rsidRPr="00B54C55">
        <w:t>dui</w:t>
      </w:r>
      <w:proofErr w:type="spellEnd"/>
      <w:r w:rsidRPr="00B54C55">
        <w:t xml:space="preserve">, </w:t>
      </w:r>
      <w:proofErr w:type="spellStart"/>
      <w:r w:rsidRPr="00B54C55">
        <w:t>congue</w:t>
      </w:r>
      <w:proofErr w:type="spellEnd"/>
      <w:r w:rsidRPr="00B54C55">
        <w:t xml:space="preserve"> </w:t>
      </w:r>
      <w:proofErr w:type="spellStart"/>
      <w:r w:rsidRPr="00B54C55">
        <w:t>bibendum</w:t>
      </w:r>
      <w:proofErr w:type="spellEnd"/>
      <w:r w:rsidRPr="00B54C55">
        <w:t xml:space="preserve"> </w:t>
      </w:r>
      <w:proofErr w:type="spellStart"/>
      <w:r w:rsidRPr="00B54C55">
        <w:t>lacus</w:t>
      </w:r>
      <w:proofErr w:type="spellEnd"/>
      <w:r w:rsidRPr="00B54C55">
        <w:t xml:space="preserve"> </w:t>
      </w:r>
      <w:proofErr w:type="spellStart"/>
      <w:r w:rsidRPr="00B54C55">
        <w:t>nisl</w:t>
      </w:r>
      <w:proofErr w:type="spellEnd"/>
      <w:r w:rsidRPr="00B54C55">
        <w:t xml:space="preserve"> ut nunc. </w:t>
      </w:r>
      <w:proofErr w:type="spellStart"/>
      <w:r w:rsidRPr="00B54C55">
        <w:t>Praesent</w:t>
      </w:r>
      <w:proofErr w:type="spellEnd"/>
      <w:r w:rsidRPr="00B54C55">
        <w:t xml:space="preserve"> </w:t>
      </w:r>
      <w:proofErr w:type="spellStart"/>
      <w:r w:rsidRPr="00B54C55">
        <w:t>velit</w:t>
      </w:r>
      <w:proofErr w:type="spellEnd"/>
      <w:r w:rsidRPr="00B54C55">
        <w:t xml:space="preserve"> </w:t>
      </w:r>
      <w:proofErr w:type="gramStart"/>
      <w:r w:rsidRPr="00B54C55">
        <w:t xml:space="preserve">sem, </w:t>
      </w:r>
      <w:proofErr w:type="spellStart"/>
      <w:r w:rsidRPr="00B54C55">
        <w:t>dictum</w:t>
      </w:r>
      <w:proofErr w:type="spellEnd"/>
      <w:proofErr w:type="gramEnd"/>
      <w:r w:rsidRPr="00B54C55">
        <w:t xml:space="preserve"> vitae </w:t>
      </w:r>
      <w:proofErr w:type="spellStart"/>
      <w:r w:rsidRPr="00B54C55">
        <w:t>posuere</w:t>
      </w:r>
      <w:proofErr w:type="spellEnd"/>
      <w:r w:rsidRPr="00B54C55">
        <w:t xml:space="preserve"> </w:t>
      </w:r>
      <w:proofErr w:type="spellStart"/>
      <w:r w:rsidRPr="00B54C55">
        <w:t>nec</w:t>
      </w:r>
      <w:proofErr w:type="spellEnd"/>
      <w:r w:rsidRPr="00B54C55">
        <w:t xml:space="preserve">, </w:t>
      </w:r>
      <w:proofErr w:type="spellStart"/>
      <w:r w:rsidRPr="00B54C55">
        <w:t>condimentum</w:t>
      </w:r>
      <w:proofErr w:type="spellEnd"/>
      <w:r w:rsidRPr="00B54C55">
        <w:t xml:space="preserve"> </w:t>
      </w:r>
      <w:proofErr w:type="spellStart"/>
      <w:r w:rsidRPr="00B54C55">
        <w:t>eget</w:t>
      </w:r>
      <w:proofErr w:type="spellEnd"/>
      <w:r w:rsidRPr="00B54C55">
        <w:t xml:space="preserve"> </w:t>
      </w:r>
      <w:proofErr w:type="spellStart"/>
      <w:r w:rsidRPr="00B54C55">
        <w:t>lacus</w:t>
      </w:r>
      <w:proofErr w:type="spellEnd"/>
      <w:r w:rsidRPr="00B54C55">
        <w:t xml:space="preserve">. </w:t>
      </w:r>
      <w:proofErr w:type="spellStart"/>
      <w:r w:rsidRPr="00B54C55">
        <w:t>Suspendisse</w:t>
      </w:r>
      <w:proofErr w:type="spellEnd"/>
      <w:r w:rsidRPr="00B54C55">
        <w:t xml:space="preserve"> ante </w:t>
      </w:r>
      <w:proofErr w:type="spellStart"/>
      <w:r w:rsidRPr="00B54C55">
        <w:t>ante</w:t>
      </w:r>
      <w:proofErr w:type="spellEnd"/>
      <w:r w:rsidRPr="00B54C55">
        <w:t xml:space="preserve">, </w:t>
      </w:r>
      <w:proofErr w:type="spellStart"/>
      <w:r w:rsidRPr="00B54C55">
        <w:t>ultricies</w:t>
      </w:r>
      <w:proofErr w:type="spellEnd"/>
      <w:r w:rsidRPr="00B54C55">
        <w:t xml:space="preserve"> in </w:t>
      </w:r>
      <w:proofErr w:type="spellStart"/>
      <w:r w:rsidRPr="00B54C55">
        <w:t>consequat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, </w:t>
      </w:r>
      <w:proofErr w:type="spellStart"/>
      <w:r w:rsidRPr="00B54C55">
        <w:t>tincidunt</w:t>
      </w:r>
      <w:proofErr w:type="spellEnd"/>
      <w:r w:rsidRPr="00B54C55">
        <w:t xml:space="preserve"> a justo. </w:t>
      </w:r>
      <w:proofErr w:type="spellStart"/>
      <w:r w:rsidRPr="00B54C55">
        <w:t>Donec</w:t>
      </w:r>
      <w:proofErr w:type="spellEnd"/>
      <w:r w:rsidRPr="00B54C55">
        <w:t xml:space="preserve">. </w:t>
      </w:r>
      <w:proofErr w:type="spellStart"/>
      <w:r w:rsidRPr="00B54C55">
        <w:t>Orci</w:t>
      </w:r>
      <w:proofErr w:type="spellEnd"/>
      <w:r w:rsidRPr="00B54C55">
        <w:t xml:space="preserve"> </w:t>
      </w:r>
      <w:proofErr w:type="spellStart"/>
      <w:r w:rsidRPr="00B54C55">
        <w:t>varius</w:t>
      </w:r>
      <w:proofErr w:type="spellEnd"/>
      <w:r w:rsidRPr="00B54C55">
        <w:t xml:space="preserve"> </w:t>
      </w:r>
      <w:proofErr w:type="spellStart"/>
      <w:r w:rsidRPr="00B54C55">
        <w:t>natoque</w:t>
      </w:r>
      <w:proofErr w:type="spellEnd"/>
      <w:r w:rsidRPr="00B54C55">
        <w:t xml:space="preserve"> </w:t>
      </w:r>
      <w:proofErr w:type="spellStart"/>
      <w:r w:rsidRPr="00B54C55">
        <w:t>penatibus</w:t>
      </w:r>
      <w:proofErr w:type="spellEnd"/>
      <w:r w:rsidRPr="00B54C55">
        <w:t xml:space="preserve"> et </w:t>
      </w:r>
      <w:proofErr w:type="spellStart"/>
      <w:r w:rsidRPr="00B54C55">
        <w:t>magnis</w:t>
      </w:r>
      <w:proofErr w:type="spellEnd"/>
      <w:r w:rsidRPr="00B54C55">
        <w:t xml:space="preserve"> </w:t>
      </w:r>
      <w:proofErr w:type="spellStart"/>
      <w:r w:rsidRPr="00B54C55">
        <w:t>dis</w:t>
      </w:r>
      <w:proofErr w:type="spellEnd"/>
      <w:r w:rsidRPr="00B54C55">
        <w:t xml:space="preserve"> </w:t>
      </w:r>
      <w:proofErr w:type="spellStart"/>
      <w:r w:rsidRPr="00B54C55">
        <w:t>parturient</w:t>
      </w:r>
      <w:proofErr w:type="spellEnd"/>
      <w:r w:rsidRPr="00B54C55">
        <w:t xml:space="preserve"> montes, </w:t>
      </w:r>
      <w:proofErr w:type="spellStart"/>
      <w:r w:rsidRPr="00B54C55">
        <w:t>nascetur</w:t>
      </w:r>
      <w:proofErr w:type="spellEnd"/>
      <w:r w:rsidRPr="00B54C55">
        <w:t xml:space="preserve"> </w:t>
      </w:r>
      <w:proofErr w:type="spellStart"/>
      <w:r w:rsidRPr="00B54C55">
        <w:t>ridiculus</w:t>
      </w:r>
      <w:proofErr w:type="spellEnd"/>
      <w:r w:rsidRPr="00B54C55">
        <w:t xml:space="preserve"> mus. Ut </w:t>
      </w:r>
      <w:proofErr w:type="spellStart"/>
      <w:r w:rsidRPr="00B54C55">
        <w:t>nulla</w:t>
      </w:r>
      <w:proofErr w:type="spellEnd"/>
      <w:r w:rsidRPr="00B54C55">
        <w:t xml:space="preserve"> </w:t>
      </w:r>
      <w:proofErr w:type="spellStart"/>
      <w:r w:rsidRPr="00B54C55">
        <w:t>neque</w:t>
      </w:r>
      <w:proofErr w:type="spellEnd"/>
      <w:r w:rsidRPr="00B54C55">
        <w:t xml:space="preserve">, tempus eu </w:t>
      </w:r>
      <w:proofErr w:type="spellStart"/>
      <w:r w:rsidRPr="00B54C55">
        <w:t>varius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, </w:t>
      </w:r>
      <w:proofErr w:type="spellStart"/>
      <w:r w:rsidRPr="00B54C55">
        <w:t>ultrices</w:t>
      </w:r>
      <w:proofErr w:type="spellEnd"/>
      <w:r w:rsidRPr="00B54C55">
        <w:t xml:space="preserve"> </w:t>
      </w:r>
      <w:proofErr w:type="spellStart"/>
      <w:r w:rsidRPr="00B54C55">
        <w:t>placerat</w:t>
      </w:r>
      <w:proofErr w:type="spellEnd"/>
      <w:r w:rsidRPr="00B54C55">
        <w:t xml:space="preserve"> </w:t>
      </w:r>
      <w:proofErr w:type="spellStart"/>
      <w:r w:rsidRPr="00B54C55">
        <w:t>nulla</w:t>
      </w:r>
      <w:proofErr w:type="spellEnd"/>
      <w:r w:rsidRPr="00B54C55">
        <w:t xml:space="preserve">. </w:t>
      </w:r>
      <w:proofErr w:type="spellStart"/>
      <w:r w:rsidRPr="00B54C55">
        <w:t>Sed</w:t>
      </w:r>
      <w:proofErr w:type="spellEnd"/>
      <w:r w:rsidRPr="00B54C55">
        <w:t xml:space="preserve"> ut </w:t>
      </w:r>
      <w:proofErr w:type="spellStart"/>
      <w:r w:rsidRPr="00B54C55">
        <w:t>orci</w:t>
      </w:r>
      <w:proofErr w:type="spellEnd"/>
      <w:r w:rsidRPr="00B54C55">
        <w:t xml:space="preserve"> ut </w:t>
      </w:r>
      <w:proofErr w:type="spellStart"/>
      <w:r w:rsidRPr="00B54C55">
        <w:t>tellus</w:t>
      </w:r>
      <w:proofErr w:type="spellEnd"/>
      <w:r w:rsidRPr="00B54C55">
        <w:t xml:space="preserve"> </w:t>
      </w:r>
      <w:proofErr w:type="spellStart"/>
      <w:r w:rsidRPr="00B54C55">
        <w:t>vehicula</w:t>
      </w:r>
      <w:proofErr w:type="spellEnd"/>
      <w:r w:rsidRPr="00B54C55">
        <w:t xml:space="preserve"> </w:t>
      </w:r>
      <w:proofErr w:type="spellStart"/>
      <w:r w:rsidRPr="00B54C55">
        <w:t>molestie</w:t>
      </w:r>
      <w:proofErr w:type="spellEnd"/>
      <w:r w:rsidRPr="00B54C55">
        <w:t xml:space="preserve"> </w:t>
      </w:r>
      <w:proofErr w:type="spellStart"/>
      <w:r w:rsidRPr="00B54C55">
        <w:t>vel</w:t>
      </w:r>
      <w:proofErr w:type="spellEnd"/>
      <w:r w:rsidRPr="00B54C55">
        <w:t xml:space="preserve"> </w:t>
      </w:r>
      <w:proofErr w:type="spellStart"/>
      <w:r w:rsidRPr="00B54C55">
        <w:t>ultrices</w:t>
      </w:r>
      <w:proofErr w:type="spellEnd"/>
      <w:r w:rsidRPr="00B54C55">
        <w:t xml:space="preserve"> </w:t>
      </w:r>
      <w:proofErr w:type="spellStart"/>
      <w:r w:rsidRPr="00B54C55">
        <w:t>risus</w:t>
      </w:r>
      <w:proofErr w:type="spellEnd"/>
      <w:r w:rsidRPr="00B54C55">
        <w:t xml:space="preserve">. </w:t>
      </w:r>
    </w:p>
    <w:p w:rsidR="00727540" w:rsidRDefault="00727540" w:rsidP="00727540">
      <w:pPr>
        <w:ind w:firstLine="0"/>
      </w:pPr>
      <w:r>
        <w:rPr>
          <w:b/>
        </w:rPr>
        <w:t>Keywords</w:t>
      </w:r>
      <w:r w:rsidRPr="00B61ECC">
        <w:rPr>
          <w:b/>
        </w:rPr>
        <w:t xml:space="preserve">: </w:t>
      </w:r>
      <w:r>
        <w:t>Pule 1 linha para iniciar a introdução.</w:t>
      </w:r>
    </w:p>
    <w:p w:rsidR="00B61ECC" w:rsidRPr="00B61ECC" w:rsidRDefault="00B61ECC" w:rsidP="00B61ECC"/>
    <w:p w:rsidR="00D9633F" w:rsidRPr="00D9633F" w:rsidRDefault="00D9633F" w:rsidP="00D9633F">
      <w:pPr>
        <w:pStyle w:val="Ttulo2"/>
      </w:pPr>
      <w:r w:rsidRPr="00D9633F">
        <w:rPr>
          <w:rStyle w:val="normaltextrun"/>
        </w:rPr>
        <w:t>Introdução</w:t>
      </w:r>
      <w:r w:rsidRPr="00D9633F">
        <w:rPr>
          <w:rStyle w:val="eop"/>
        </w:rPr>
        <w:t> </w:t>
      </w:r>
    </w:p>
    <w:p w:rsidR="00D9633F" w:rsidRDefault="00D9633F" w:rsidP="00D9633F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 xml:space="preserve">O processo de tomada de decisão sob incerteza tem mostrado importância em qualquer situação da vida pessoal ou profissional de um indivíduo, uma vez que o ser </w:t>
      </w:r>
      <w:r>
        <w:rPr>
          <w:rStyle w:val="normaltextrun"/>
          <w:rFonts w:cs="Arial"/>
        </w:rPr>
        <w:lastRenderedPageBreak/>
        <w:t>humano é levado a tomar decisões em grande parte do seu tempo de vida. Decisões uma vez tomadas, podem se revelar boas ou ruins a curto, médio e a longo prazo. Ao se tomar uma decisão de forma intuitiva nem sempre é possível prever se a alternativa escolhida é a mais viável considerando-se alguns critérios subjetivos. Tendo em vista esse pensamento, justifica-se estudar métodos matemáticos/estatísticos que possam auxiliar a tomada de decisão em situações práticas.</w:t>
      </w:r>
      <w:r>
        <w:rPr>
          <w:rStyle w:val="eop"/>
          <w:rFonts w:cs="Arial"/>
        </w:rPr>
        <w:t> </w:t>
      </w:r>
    </w:p>
    <w:p w:rsidR="00D9633F" w:rsidRDefault="00D9633F" w:rsidP="00D9633F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A tomada de decisão nas organizações tem sido objeto de constantes pesquisas e estudos comprovando a importância que este tema representa no desempenho dessas organizações. Segundo Gomes et al (2002), um sistema de apoio à decisão (SAD) é uma ferramenta computacional que envolve técnicas de sistemas de informação, inteligência artificial, métodos quantitativos, psicologia cognitiva e comportamental, sociologia das organizações, entre outros, e visam oferecer ao usuário condições favoráveis e acessíveis ao suporte, para de modo prático, melhor escolher uma entre diversas alternativas, minimizando assim a chance de erro na tomada de decisão.</w:t>
      </w:r>
      <w:r>
        <w:rPr>
          <w:rStyle w:val="eop"/>
          <w:rFonts w:cs="Arial"/>
        </w:rPr>
        <w:t> </w:t>
      </w:r>
    </w:p>
    <w:p w:rsidR="00D9633F" w:rsidRDefault="00D9633F" w:rsidP="00D9633F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Um SAD concilia os recursos intelectuais individuais com a capacidade do computador em melhorar a qualidade da decisão (MORTON E KEEN, 1978), assim, o apoio à decisão significa auxiliar a tomada de decisão na escolha de alternativas, gerando as estimativas dos pesos destas alternativas, a comparação e a escolha.</w:t>
      </w:r>
      <w:r>
        <w:rPr>
          <w:rStyle w:val="eop"/>
          <w:rFonts w:cs="Arial"/>
        </w:rPr>
        <w:t> </w:t>
      </w:r>
    </w:p>
    <w:p w:rsidR="00D9633F" w:rsidRDefault="00D9633F" w:rsidP="00D9633F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processo </w:t>
      </w:r>
      <w:proofErr w:type="spellStart"/>
      <w:r>
        <w:rPr>
          <w:rStyle w:val="spellingerror"/>
          <w:rFonts w:cs="Arial"/>
          <w:i/>
          <w:iCs/>
        </w:rPr>
        <w:t>Analytic</w:t>
      </w:r>
      <w:proofErr w:type="spellEnd"/>
      <w:r>
        <w:rPr>
          <w:rStyle w:val="normaltextrun"/>
          <w:rFonts w:cs="Arial"/>
          <w:i/>
          <w:iCs/>
        </w:rPr>
        <w:t> </w:t>
      </w:r>
      <w:proofErr w:type="spellStart"/>
      <w:r>
        <w:rPr>
          <w:rStyle w:val="spellingerror"/>
          <w:rFonts w:cs="Arial"/>
          <w:i/>
          <w:iCs/>
        </w:rPr>
        <w:t>Hierarchy</w:t>
      </w:r>
      <w:proofErr w:type="spellEnd"/>
      <w:r>
        <w:rPr>
          <w:rStyle w:val="normaltextrun"/>
          <w:rFonts w:cs="Arial"/>
          <w:i/>
          <w:iCs/>
        </w:rPr>
        <w:t> </w:t>
      </w:r>
      <w:proofErr w:type="spellStart"/>
      <w:r>
        <w:rPr>
          <w:rStyle w:val="spellingerror"/>
          <w:rFonts w:cs="Arial"/>
          <w:i/>
          <w:iCs/>
        </w:rPr>
        <w:t>Process</w:t>
      </w:r>
      <w:proofErr w:type="spellEnd"/>
      <w:r>
        <w:rPr>
          <w:rStyle w:val="normaltextrun"/>
          <w:rFonts w:cs="Arial"/>
        </w:rPr>
        <w:t> (AHP), baseado em matemática e psicologia, foi desenvolvido na década de 1970 pelo professor Thomas </w:t>
      </w:r>
      <w:proofErr w:type="spellStart"/>
      <w:r>
        <w:rPr>
          <w:rStyle w:val="spellingerror"/>
          <w:rFonts w:cs="Arial"/>
        </w:rPr>
        <w:t>Saaty</w:t>
      </w:r>
      <w:proofErr w:type="spellEnd"/>
      <w:r>
        <w:rPr>
          <w:rStyle w:val="normaltextrun"/>
          <w:rFonts w:cs="Arial"/>
        </w:rPr>
        <w:t>. O AHP pode ser classificado como o mais conhecido e utilizado dos métodos de análise multicritério cuja modelagem se divide em três etapas: construção dos níveis hierárquicos, definição das prioridades através de julgamentos paritários dos critérios estabelecidos e avaliação da consistência lógica dos julgamentos paritários.</w:t>
      </w:r>
      <w:r>
        <w:rPr>
          <w:rStyle w:val="eop"/>
          <w:rFonts w:cs="Arial"/>
        </w:rPr>
        <w:t> </w:t>
      </w:r>
    </w:p>
    <w:p w:rsidR="00D9633F" w:rsidRDefault="00D9633F" w:rsidP="00D9633F">
      <w:pPr>
        <w:rPr>
          <w:rStyle w:val="eop"/>
          <w:rFonts w:cs="Arial"/>
        </w:rPr>
      </w:pPr>
      <w:r>
        <w:rPr>
          <w:rStyle w:val="normaltextrun"/>
          <w:rFonts w:cs="Arial"/>
        </w:rPr>
        <w:t>Neste trabalho apresenta-se a implementação do Método de AHP proposto por (SAATY, 1991), utilizando-se a linguagem computacional R para automatização do método e apresentação dos resultados de maneira intuitiva para melhorar a experiência do usuário.</w:t>
      </w:r>
      <w:r>
        <w:rPr>
          <w:rStyle w:val="eop"/>
          <w:rFonts w:cs="Arial"/>
        </w:rPr>
        <w:t> </w:t>
      </w:r>
    </w:p>
    <w:p w:rsidR="00497881" w:rsidDel="00AF3EC5" w:rsidRDefault="00497881" w:rsidP="00D9633F">
      <w:pPr>
        <w:rPr>
          <w:del w:id="5" w:author="tpc 02" w:date="2020-03-10T15:24:00Z"/>
          <w:rStyle w:val="eop"/>
          <w:rFonts w:cs="Arial"/>
        </w:rPr>
      </w:pPr>
    </w:p>
    <w:p w:rsidR="00497881" w:rsidDel="00AF3EC5" w:rsidRDefault="00497881" w:rsidP="00D9633F">
      <w:pPr>
        <w:rPr>
          <w:del w:id="6" w:author="tpc 02" w:date="2020-03-10T15:24:00Z"/>
          <w:rStyle w:val="eop"/>
          <w:rFonts w:cs="Arial"/>
        </w:rPr>
      </w:pPr>
    </w:p>
    <w:p w:rsidR="00497881" w:rsidDel="00AF3EC5" w:rsidRDefault="00497881" w:rsidP="00D9633F">
      <w:pPr>
        <w:rPr>
          <w:del w:id="7" w:author="tpc 02" w:date="2020-03-10T15:24:00Z"/>
          <w:rFonts w:ascii="Segoe UI" w:hAnsi="Segoe UI" w:cs="Segoe UI"/>
          <w:sz w:val="18"/>
          <w:szCs w:val="18"/>
        </w:rPr>
      </w:pPr>
    </w:p>
    <w:p w:rsidR="00D9633F" w:rsidRPr="00D9633F" w:rsidDel="00AF3EC5" w:rsidRDefault="00D9633F" w:rsidP="00D9633F">
      <w:pPr>
        <w:pStyle w:val="Ttulo2"/>
        <w:rPr>
          <w:del w:id="8" w:author="tpc 02" w:date="2020-03-10T15:24:00Z"/>
        </w:rPr>
      </w:pPr>
      <w:del w:id="9" w:author="tpc 02" w:date="2020-03-10T15:24:00Z">
        <w:r w:rsidRPr="00D9633F" w:rsidDel="00AF3EC5">
          <w:rPr>
            <w:rStyle w:val="normaltextrun"/>
          </w:rPr>
          <w:delText>Objetivos</w:delText>
        </w:r>
        <w:r w:rsidRPr="00D9633F" w:rsidDel="00AF3EC5">
          <w:rPr>
            <w:rStyle w:val="eop"/>
          </w:rPr>
          <w:delText> </w:delText>
        </w:r>
      </w:del>
    </w:p>
    <w:p w:rsidR="00D9633F" w:rsidDel="00AF3EC5" w:rsidRDefault="00D9633F" w:rsidP="00D9633F">
      <w:pPr>
        <w:rPr>
          <w:del w:id="10" w:author="tpc 02" w:date="2020-03-10T15:24:00Z"/>
          <w:rStyle w:val="normaltextrun"/>
          <w:rFonts w:cs="Arial"/>
        </w:rPr>
      </w:pPr>
      <w:del w:id="11" w:author="tpc 02" w:date="2020-03-10T15:24:00Z">
        <w:r w:rsidDel="00AF3EC5">
          <w:rPr>
            <w:rStyle w:val="normaltextrun"/>
            <w:rFonts w:cs="Arial"/>
          </w:rPr>
          <w:delText>Objetivo Geral: Implementar o método AHP utilizando a linguagem computacional R.</w:delText>
        </w:r>
      </w:del>
    </w:p>
    <w:p w:rsidR="005B1B9D" w:rsidDel="00AF3EC5" w:rsidRDefault="00D9633F" w:rsidP="005B1B9D">
      <w:pPr>
        <w:rPr>
          <w:del w:id="12" w:author="tpc 02" w:date="2020-03-10T15:24:00Z"/>
          <w:rFonts w:ascii="Segoe UI" w:hAnsi="Segoe UI" w:cs="Segoe UI"/>
          <w:sz w:val="18"/>
          <w:szCs w:val="18"/>
        </w:rPr>
      </w:pPr>
      <w:del w:id="13" w:author="tpc 02" w:date="2020-03-10T15:24:00Z">
        <w:r w:rsidDel="00AF3EC5">
          <w:rPr>
            <w:rStyle w:val="normaltextrun"/>
            <w:rFonts w:cs="Arial"/>
          </w:rPr>
          <w:delText>Objetivo</w:delText>
        </w:r>
        <w:r w:rsidR="005B1B9D" w:rsidDel="00AF3EC5">
          <w:rPr>
            <w:rStyle w:val="normaltextrun"/>
            <w:rFonts w:cs="Arial"/>
          </w:rPr>
          <w:delText>s</w:delText>
        </w:r>
        <w:r w:rsidDel="00AF3EC5">
          <w:rPr>
            <w:rStyle w:val="normaltextrun"/>
            <w:rFonts w:cs="Arial"/>
          </w:rPr>
          <w:delText xml:space="preserve"> Específico</w:delText>
        </w:r>
        <w:r w:rsidR="005B1B9D" w:rsidDel="00AF3EC5">
          <w:rPr>
            <w:rStyle w:val="normaltextrun"/>
            <w:rFonts w:cs="Arial"/>
          </w:rPr>
          <w:delText>s</w:delText>
        </w:r>
        <w:r w:rsidDel="00AF3EC5">
          <w:rPr>
            <w:rStyle w:val="normaltextrun"/>
            <w:rFonts w:cs="Arial"/>
          </w:rPr>
          <w:delText xml:space="preserve">: Elaborar a estrutura do banco de dados para os valores de </w:delText>
        </w:r>
        <w:r w:rsidRPr="00D9633F" w:rsidDel="00AF3EC5">
          <w:rPr>
            <w:rStyle w:val="normaltextrun"/>
            <w:rFonts w:cs="Arial"/>
          </w:rPr>
          <w:delText>entrada à luz da compreensão do método AHP e suas etapas</w:delText>
        </w:r>
        <w:r w:rsidDel="00AF3EC5">
          <w:rPr>
            <w:rStyle w:val="normaltextrun"/>
            <w:rFonts w:cs="Arial"/>
          </w:rPr>
          <w:delText>; implementar a estrutura de saída dos resultados; construir funções específicas para o desenvolvimento do método</w:delText>
        </w:r>
        <w:r w:rsidR="005B1B9D" w:rsidDel="00AF3EC5">
          <w:rPr>
            <w:rStyle w:val="normaltextrun"/>
            <w:rFonts w:cs="Arial"/>
          </w:rPr>
          <w:delText xml:space="preserve">; </w:delText>
        </w:r>
        <w:r w:rsidR="005B1B9D" w:rsidDel="00AF3EC5">
          <w:rPr>
            <w:rStyle w:val="eop"/>
            <w:rFonts w:cs="Arial"/>
          </w:rPr>
          <w:delText>desenvolver um sistema para o processamento da ahp através de um aplicativo shiny integrado ao pacote.</w:delText>
        </w:r>
      </w:del>
    </w:p>
    <w:p w:rsidR="00D9633F" w:rsidDel="00AF3EC5" w:rsidRDefault="00D9633F" w:rsidP="00D9633F">
      <w:pPr>
        <w:rPr>
          <w:del w:id="14" w:author="tpc 02" w:date="2020-03-10T15:24:00Z"/>
          <w:rFonts w:ascii="Segoe UI" w:hAnsi="Segoe UI" w:cs="Segoe UI"/>
          <w:sz w:val="18"/>
          <w:szCs w:val="18"/>
        </w:rPr>
      </w:pPr>
    </w:p>
    <w:p w:rsidR="00C0177B" w:rsidDel="00AF3EC5" w:rsidRDefault="00C0177B" w:rsidP="00C0177B">
      <w:pPr>
        <w:rPr>
          <w:del w:id="15" w:author="tpc 02" w:date="2020-03-10T15:24:00Z"/>
        </w:rPr>
      </w:pPr>
    </w:p>
    <w:p w:rsidR="00427E71" w:rsidRPr="00C356B1" w:rsidRDefault="00934E69" w:rsidP="00427E71">
      <w:pPr>
        <w:spacing w:after="0"/>
        <w:rPr>
          <w:highlight w:val="yellow"/>
        </w:rPr>
      </w:pPr>
      <w:r w:rsidRPr="00C356B1">
        <w:rPr>
          <w:highlight w:val="yellow"/>
        </w:rPr>
        <w:t xml:space="preserve">A submissão do </w:t>
      </w:r>
      <w:r>
        <w:rPr>
          <w:highlight w:val="yellow"/>
        </w:rPr>
        <w:t>ARTIGO</w:t>
      </w:r>
      <w:r w:rsidRPr="00C356B1">
        <w:rPr>
          <w:highlight w:val="yellow"/>
        </w:rPr>
        <w:t xml:space="preserve"> para o </w:t>
      </w:r>
      <w:r w:rsidR="00565A31">
        <w:rPr>
          <w:highlight w:val="yellow"/>
        </w:rPr>
        <w:t>IV</w:t>
      </w:r>
      <w:r w:rsidRPr="00C356B1">
        <w:rPr>
          <w:highlight w:val="yellow"/>
        </w:rPr>
        <w:t xml:space="preserve"> SER se dará por meio do cadastro do(s) autor(es), através do preenchimento de </w:t>
      </w:r>
      <w:r w:rsidRPr="002E01D2">
        <w:rPr>
          <w:b/>
          <w:highlight w:val="yellow"/>
        </w:rPr>
        <w:t>formulário próprio para esta modalidade</w:t>
      </w:r>
      <w:r>
        <w:rPr>
          <w:highlight w:val="yellow"/>
        </w:rPr>
        <w:t xml:space="preserve"> </w:t>
      </w:r>
      <w:r w:rsidRPr="00C356B1">
        <w:rPr>
          <w:highlight w:val="yellow"/>
        </w:rPr>
        <w:t>disponível no site do evento (</w:t>
      </w:r>
      <w:hyperlink r:id="rId8" w:history="1">
        <w:r w:rsidRPr="00C356B1">
          <w:rPr>
            <w:highlight w:val="yellow"/>
          </w:rPr>
          <w:t>www.ser.uff.br</w:t>
        </w:r>
      </w:hyperlink>
      <w:r w:rsidRPr="00C356B1">
        <w:rPr>
          <w:highlight w:val="yellow"/>
        </w:rPr>
        <w:t xml:space="preserve">), a partir de 15 de </w:t>
      </w:r>
      <w:r w:rsidR="00427E71">
        <w:rPr>
          <w:highlight w:val="yellow"/>
        </w:rPr>
        <w:t>outubro</w:t>
      </w:r>
      <w:r w:rsidRPr="00C356B1">
        <w:rPr>
          <w:highlight w:val="yellow"/>
        </w:rPr>
        <w:t xml:space="preserve"> de 2018. No momento do preenchimento, o arquivo do </w:t>
      </w:r>
      <w:r>
        <w:rPr>
          <w:highlight w:val="yellow"/>
        </w:rPr>
        <w:t>artigo</w:t>
      </w:r>
      <w:r w:rsidR="00427E71">
        <w:rPr>
          <w:highlight w:val="yellow"/>
        </w:rPr>
        <w:t xml:space="preserve"> em formato PDF E SEM A IDENTIFICAÇÃO DOS AUTORES</w:t>
      </w:r>
      <w:r w:rsidRPr="00C356B1">
        <w:rPr>
          <w:highlight w:val="yellow"/>
        </w:rPr>
        <w:t xml:space="preserve"> será anexado ao formulário e submetido para o evento. ATENÇÃO: </w:t>
      </w:r>
      <w:r w:rsidR="00427E71" w:rsidRPr="00C356B1">
        <w:rPr>
          <w:highlight w:val="yellow"/>
        </w:rPr>
        <w:t>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arquivo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lastRenderedPageBreak/>
        <w:t>eletrônico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do</w:t>
      </w:r>
      <w:r w:rsidR="00427E71">
        <w:rPr>
          <w:highlight w:val="yellow"/>
        </w:rPr>
        <w:t xml:space="preserve"> artigo </w:t>
      </w:r>
      <w:r w:rsidR="00427E71" w:rsidRPr="00C356B1">
        <w:rPr>
          <w:highlight w:val="yellow"/>
        </w:rPr>
        <w:t>deverá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ser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enviado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em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formato</w:t>
      </w:r>
      <w:r w:rsidR="00427E71">
        <w:rPr>
          <w:highlight w:val="yellow"/>
        </w:rPr>
        <w:t xml:space="preserve"> </w:t>
      </w:r>
      <w:proofErr w:type="spellStart"/>
      <w:r w:rsidR="00427E71">
        <w:rPr>
          <w:highlight w:val="yellow"/>
        </w:rPr>
        <w:t>pdf</w:t>
      </w:r>
      <w:proofErr w:type="spellEnd"/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nomeado</w:t>
      </w:r>
      <w:r w:rsidR="00427E71">
        <w:rPr>
          <w:highlight w:val="yellow"/>
        </w:rPr>
        <w:t xml:space="preserve"> com o número do CPF do autor principal </w:t>
      </w:r>
      <w:r w:rsidR="00427E71" w:rsidRPr="00C356B1">
        <w:rPr>
          <w:highlight w:val="yellow"/>
        </w:rPr>
        <w:t>como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exemplificado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a</w:t>
      </w:r>
      <w:r w:rsidR="00427E71">
        <w:rPr>
          <w:highlight w:val="yellow"/>
        </w:rPr>
        <w:t xml:space="preserve"> </w:t>
      </w:r>
      <w:r w:rsidR="00427E71" w:rsidRPr="00C356B1">
        <w:rPr>
          <w:highlight w:val="yellow"/>
        </w:rPr>
        <w:t>seguir:</w:t>
      </w:r>
    </w:p>
    <w:p w:rsidR="00427E71" w:rsidRDefault="00427E71" w:rsidP="00427E71">
      <w:pPr>
        <w:spacing w:after="0"/>
        <w:ind w:firstLine="0"/>
        <w:rPr>
          <w:b/>
        </w:rPr>
      </w:pPr>
      <w:r>
        <w:rPr>
          <w:b/>
          <w:highlight w:val="yellow"/>
        </w:rPr>
        <w:t>IV</w:t>
      </w:r>
      <w:r w:rsidRPr="00C356B1">
        <w:rPr>
          <w:b/>
          <w:highlight w:val="yellow"/>
        </w:rPr>
        <w:t>SER</w:t>
      </w:r>
      <w:r>
        <w:rPr>
          <w:b/>
          <w:highlight w:val="yellow"/>
        </w:rPr>
        <w:t>_artigo_12345678900</w:t>
      </w:r>
      <w:r w:rsidRPr="00F076B8">
        <w:rPr>
          <w:b/>
          <w:highlight w:val="yellow"/>
        </w:rPr>
        <w:t>.pdf</w:t>
      </w:r>
    </w:p>
    <w:p w:rsidR="00427E71" w:rsidRPr="005B5455" w:rsidRDefault="00427E71" w:rsidP="00427E71">
      <w:pPr>
        <w:spacing w:after="0"/>
        <w:ind w:firstLine="0"/>
      </w:pPr>
      <w:r>
        <w:t xml:space="preserve">No caso de mais de um trabalho com o mesmo </w:t>
      </w:r>
      <w:proofErr w:type="spellStart"/>
      <w:r>
        <w:t>cpf</w:t>
      </w:r>
      <w:proofErr w:type="spellEnd"/>
      <w:r>
        <w:t xml:space="preserve">: </w:t>
      </w:r>
      <w:r>
        <w:rPr>
          <w:b/>
          <w:highlight w:val="yellow"/>
        </w:rPr>
        <w:t>IV</w:t>
      </w:r>
      <w:r w:rsidRPr="00C356B1">
        <w:rPr>
          <w:b/>
          <w:highlight w:val="yellow"/>
        </w:rPr>
        <w:t>SER</w:t>
      </w:r>
      <w:r>
        <w:rPr>
          <w:b/>
          <w:highlight w:val="yellow"/>
        </w:rPr>
        <w:t>_artigo_12345678900_1</w:t>
      </w:r>
      <w:r w:rsidRPr="00F076B8">
        <w:rPr>
          <w:b/>
          <w:highlight w:val="yellow"/>
        </w:rPr>
        <w:t>.pdf</w:t>
      </w:r>
      <w:r>
        <w:rPr>
          <w:b/>
        </w:rPr>
        <w:t xml:space="preserve">, </w:t>
      </w:r>
      <w:r>
        <w:rPr>
          <w:b/>
          <w:highlight w:val="yellow"/>
        </w:rPr>
        <w:t>IV</w:t>
      </w:r>
      <w:r w:rsidRPr="00C356B1">
        <w:rPr>
          <w:b/>
          <w:highlight w:val="yellow"/>
        </w:rPr>
        <w:t>SER</w:t>
      </w:r>
      <w:r>
        <w:rPr>
          <w:b/>
          <w:highlight w:val="yellow"/>
        </w:rPr>
        <w:t>_artigo_12345678900_2</w:t>
      </w:r>
      <w:r w:rsidRPr="00F076B8">
        <w:rPr>
          <w:b/>
          <w:highlight w:val="yellow"/>
        </w:rPr>
        <w:t>.pdf</w:t>
      </w:r>
      <w:r>
        <w:rPr>
          <w:b/>
        </w:rPr>
        <w:t xml:space="preserve"> </w:t>
      </w:r>
      <w:r w:rsidRPr="00DC7793">
        <w:t>e assim por diante.</w:t>
      </w:r>
      <w:r>
        <w:rPr>
          <w:b/>
        </w:rPr>
        <w:t xml:space="preserve"> </w:t>
      </w:r>
      <w:r w:rsidR="003B084A">
        <w:t>Os trabalhos que tiverem identificação dos autores (nome) serão desclassificados.</w:t>
      </w:r>
    </w:p>
    <w:p w:rsidR="00427E71" w:rsidRPr="00D27272" w:rsidRDefault="00427E71" w:rsidP="00D27272"/>
    <w:p w:rsidR="00497881" w:rsidRDefault="00E45489" w:rsidP="00497881">
      <w:pPr>
        <w:pStyle w:val="Ttulo2"/>
      </w:pPr>
      <w:r>
        <w:t>Material e Método</w:t>
      </w:r>
    </w:p>
    <w:p w:rsidR="00410EEF" w:rsidRDefault="00410EEF" w:rsidP="00410EEF"/>
    <w:p w:rsidR="00410EEF" w:rsidRDefault="00E44119" w:rsidP="00E44119">
      <w:pPr>
        <w:pStyle w:val="Ttulo2"/>
      </w:pPr>
      <w:r>
        <w:t>O método</w:t>
      </w:r>
      <w:r w:rsidR="007025C3">
        <w:t xml:space="preserve"> AHP </w:t>
      </w:r>
    </w:p>
    <w:p w:rsidR="007025C3" w:rsidRDefault="007025C3" w:rsidP="007025C3">
      <w:pPr>
        <w:rPr>
          <w:rFonts w:cs="Arial"/>
          <w:bCs/>
          <w:color w:val="222222"/>
          <w:shd w:val="clear" w:color="auto" w:fill="FFFFFF"/>
        </w:rPr>
      </w:pPr>
      <w:r>
        <w:tab/>
        <w:t>O AHP (</w:t>
      </w:r>
      <w:proofErr w:type="spellStart"/>
      <w:r w:rsidRPr="007025C3">
        <w:rPr>
          <w:rFonts w:cs="Arial"/>
          <w:i/>
          <w:color w:val="222222"/>
          <w:shd w:val="clear" w:color="auto" w:fill="FFFFFF"/>
        </w:rPr>
        <w:t>Analytic</w:t>
      </w:r>
      <w:proofErr w:type="spellEnd"/>
      <w:r w:rsidRPr="007025C3">
        <w:rPr>
          <w:rFonts w:cs="Arial"/>
          <w:i/>
          <w:color w:val="222222"/>
          <w:shd w:val="clear" w:color="auto" w:fill="FFFFFF"/>
        </w:rPr>
        <w:t xml:space="preserve"> </w:t>
      </w:r>
      <w:proofErr w:type="spellStart"/>
      <w:r w:rsidRPr="007025C3">
        <w:rPr>
          <w:rFonts w:cs="Arial"/>
          <w:i/>
          <w:color w:val="222222"/>
          <w:shd w:val="clear" w:color="auto" w:fill="FFFFFF"/>
        </w:rPr>
        <w:t>Hierarchy</w:t>
      </w:r>
      <w:proofErr w:type="spellEnd"/>
      <w:r w:rsidRPr="007025C3">
        <w:rPr>
          <w:rFonts w:cs="Arial"/>
          <w:i/>
          <w:color w:val="222222"/>
          <w:shd w:val="clear" w:color="auto" w:fill="FFFFFF"/>
        </w:rPr>
        <w:t> </w:t>
      </w:r>
      <w:proofErr w:type="spellStart"/>
      <w:r w:rsidRPr="007025C3">
        <w:rPr>
          <w:rFonts w:cs="Arial"/>
          <w:bCs/>
          <w:i/>
          <w:color w:val="222222"/>
          <w:shd w:val="clear" w:color="auto" w:fill="FFFFFF"/>
        </w:rPr>
        <w:t>Process</w:t>
      </w:r>
      <w:proofErr w:type="spellEnd"/>
      <w:r>
        <w:rPr>
          <w:rFonts w:cs="Arial"/>
          <w:bCs/>
          <w:i/>
          <w:color w:val="222222"/>
          <w:shd w:val="clear" w:color="auto" w:fill="FFFFFF"/>
        </w:rPr>
        <w:t>)</w:t>
      </w:r>
      <w:r>
        <w:rPr>
          <w:rFonts w:cs="Arial"/>
          <w:bCs/>
          <w:color w:val="222222"/>
          <w:shd w:val="clear" w:color="auto" w:fill="FFFFFF"/>
        </w:rPr>
        <w:t xml:space="preserve"> é um</w:t>
      </w:r>
      <w:r w:rsidR="00990F68">
        <w:rPr>
          <w:rFonts w:cs="Arial"/>
          <w:bCs/>
          <w:color w:val="222222"/>
          <w:shd w:val="clear" w:color="auto" w:fill="FFFFFF"/>
        </w:rPr>
        <w:t xml:space="preserve"> dos</w:t>
      </w:r>
      <w:r>
        <w:rPr>
          <w:rFonts w:cs="Arial"/>
          <w:bCs/>
          <w:color w:val="222222"/>
          <w:shd w:val="clear" w:color="auto" w:fill="FFFFFF"/>
        </w:rPr>
        <w:t xml:space="preserve"> método</w:t>
      </w:r>
      <w:r w:rsidR="00990F68">
        <w:rPr>
          <w:rFonts w:cs="Arial"/>
          <w:bCs/>
          <w:color w:val="222222"/>
          <w:shd w:val="clear" w:color="auto" w:fill="FFFFFF"/>
        </w:rPr>
        <w:t>s de AMD (Auxílio de Multicritério à Decisão) muito</w:t>
      </w:r>
      <w:r w:rsidR="00376C12">
        <w:rPr>
          <w:rFonts w:cs="Arial"/>
          <w:bCs/>
          <w:color w:val="222222"/>
          <w:shd w:val="clear" w:color="auto" w:fill="FFFFFF"/>
        </w:rPr>
        <w:t xml:space="preserve"> conhecido e utilizado</w:t>
      </w:r>
      <w:r w:rsidR="00990F68">
        <w:rPr>
          <w:rFonts w:cs="Arial"/>
          <w:bCs/>
          <w:color w:val="222222"/>
          <w:shd w:val="clear" w:color="auto" w:fill="FFFFFF"/>
        </w:rPr>
        <w:t xml:space="preserve"> para problemas que envolvam escolha de objetivos e múltiplos critérios em problemas caracterizados pela complexidade e subjetividade. Criado por Thomas L. </w:t>
      </w:r>
      <w:proofErr w:type="spellStart"/>
      <w:r w:rsidR="00990F68">
        <w:rPr>
          <w:rFonts w:cs="Arial"/>
          <w:bCs/>
          <w:color w:val="222222"/>
          <w:shd w:val="clear" w:color="auto" w:fill="FFFFFF"/>
        </w:rPr>
        <w:t>Saaty</w:t>
      </w:r>
      <w:proofErr w:type="spellEnd"/>
      <w:r w:rsidR="00990F68">
        <w:rPr>
          <w:rFonts w:cs="Arial"/>
          <w:bCs/>
          <w:color w:val="222222"/>
          <w:shd w:val="clear" w:color="auto" w:fill="FFFFFF"/>
        </w:rPr>
        <w:t xml:space="preserve"> na década de 1970, o método consiste na elaboração de um modelo que reflita o funcionamento da mente humana na avaliação de alternativas diante de um problema de decisão complexo. </w:t>
      </w:r>
      <w:r w:rsidR="00990F68" w:rsidRPr="00990F68">
        <w:rPr>
          <w:rFonts w:cs="Arial"/>
          <w:bCs/>
          <w:color w:val="222222"/>
          <w:shd w:val="clear" w:color="auto" w:fill="FFFFFF"/>
        </w:rPr>
        <w:t>Além disso, o método permite lidar com problemas que envolvem tanto os valores tangíveis como os intangíveis, graças a sua capacidade de criar medidas para as variáveis qualitativas com base em julgamentos subjetivos emitidos pelos decisores (</w:t>
      </w:r>
      <w:proofErr w:type="spellStart"/>
      <w:r w:rsidR="00990F68" w:rsidRPr="00990F68">
        <w:rPr>
          <w:rFonts w:cs="Arial"/>
          <w:bCs/>
          <w:color w:val="222222"/>
          <w:shd w:val="clear" w:color="auto" w:fill="FFFFFF"/>
        </w:rPr>
        <w:t>Saaty</w:t>
      </w:r>
      <w:proofErr w:type="spellEnd"/>
      <w:r w:rsidR="00990F68" w:rsidRPr="00990F68">
        <w:rPr>
          <w:rFonts w:cs="Arial"/>
          <w:bCs/>
          <w:color w:val="222222"/>
          <w:shd w:val="clear" w:color="auto" w:fill="FFFFFF"/>
        </w:rPr>
        <w:t>, 1991)</w:t>
      </w:r>
      <w:r w:rsidR="00990F68">
        <w:rPr>
          <w:rFonts w:cs="Arial"/>
          <w:bCs/>
          <w:color w:val="222222"/>
          <w:shd w:val="clear" w:color="auto" w:fill="FFFFFF"/>
        </w:rPr>
        <w:t xml:space="preserve">. Como os decisores são humanos, além da escolha da melhor alternativa mediante aos critérios, um dos objetivos da AHP é utilizar ferramentas para medir a consistência </w:t>
      </w:r>
      <w:r w:rsidR="00376C12">
        <w:rPr>
          <w:rFonts w:cs="Arial"/>
          <w:bCs/>
          <w:color w:val="222222"/>
          <w:shd w:val="clear" w:color="auto" w:fill="FFFFFF"/>
        </w:rPr>
        <w:t>de cada julgamento</w:t>
      </w:r>
      <w:r w:rsidR="00990F68">
        <w:rPr>
          <w:rFonts w:cs="Arial"/>
          <w:bCs/>
          <w:color w:val="222222"/>
          <w:shd w:val="clear" w:color="auto" w:fill="FFFFFF"/>
        </w:rPr>
        <w:t>.</w:t>
      </w:r>
    </w:p>
    <w:p w:rsidR="002E5BB0" w:rsidRDefault="002E5BB0" w:rsidP="007025C3">
      <w:r w:rsidRPr="002E5BB0">
        <w:t xml:space="preserve">De acordo com </w:t>
      </w:r>
      <w:proofErr w:type="spellStart"/>
      <w:r w:rsidRPr="002E5BB0">
        <w:t>Saaty</w:t>
      </w:r>
      <w:proofErr w:type="spellEnd"/>
      <w:r w:rsidRPr="002E5BB0">
        <w:t xml:space="preserve"> (1991), a aplicação do AHP contempla as seguintes fases: estruturação dos critérios e alternativas; coleta de julgamentos; cálculo de prioridades; verificação da consistência do julgamento; e, por último, o cálculo das prioridades globais das alternativas. A estruturação dos critérios consiste em modelar o problema de decisão numa estrutura hierárquica, a qual, partindo do objetivo principal, decompõe-se em vários critérios necessários ao alcance do objetivo, formando uma camada de critérios. Cada elemento desta camada, por sua vez, pode ser decomposto em dois ou mais critérios, e assim sucessivamente, tornando mais fáceis o tratamento e a compreensão do problema</w:t>
      </w:r>
      <w:r>
        <w:t xml:space="preserve">. Cada elemento do último nível </w:t>
      </w:r>
      <w:r w:rsidRPr="002E5BB0">
        <w:t xml:space="preserve">é decomposto em alternativas, permitindo-lhes uma </w:t>
      </w:r>
      <w:r>
        <w:t>avaliação à luz de cada objetivo</w:t>
      </w:r>
      <w:r w:rsidRPr="002E5BB0">
        <w:t>.</w:t>
      </w:r>
    </w:p>
    <w:p w:rsidR="002E5BB0" w:rsidDel="00AF3EC5" w:rsidRDefault="002E5BB0" w:rsidP="007025C3">
      <w:pPr>
        <w:rPr>
          <w:del w:id="16" w:author="tpc 02" w:date="2020-03-10T15:27:00Z"/>
        </w:rPr>
      </w:pPr>
    </w:p>
    <w:p w:rsidR="002E5BB0" w:rsidDel="00AF3EC5" w:rsidRDefault="002E5BB0" w:rsidP="002E5BB0">
      <w:pPr>
        <w:jc w:val="center"/>
        <w:rPr>
          <w:del w:id="17" w:author="tpc 02" w:date="2020-03-10T15:27:00Z"/>
        </w:rPr>
      </w:pPr>
      <w:del w:id="18" w:author="tpc 02" w:date="2020-03-10T15:27:00Z">
        <w:r w:rsidRPr="002E5BB0" w:rsidDel="00AF3EC5">
          <w:rPr>
            <w:noProof/>
          </w:rPr>
          <w:drawing>
            <wp:inline distT="0" distB="0" distL="0" distR="0" wp14:anchorId="003ED751" wp14:editId="51DAF539">
              <wp:extent cx="3219637" cy="2972386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4534" cy="30046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2E5BB0" w:rsidDel="00AF3EC5" w:rsidRDefault="002E5BB0" w:rsidP="002E5BB0">
      <w:pPr>
        <w:jc w:val="center"/>
        <w:rPr>
          <w:del w:id="19" w:author="tpc 02" w:date="2020-03-10T15:27:00Z"/>
        </w:rPr>
      </w:pPr>
      <w:del w:id="20" w:author="tpc 02" w:date="2020-03-10T15:27:00Z">
        <w:r w:rsidRPr="002E5BB0" w:rsidDel="00AF3EC5">
          <w:rPr>
            <w:b/>
          </w:rPr>
          <w:delText>Figura 1</w:delText>
        </w:r>
        <w:r w:rsidDel="00AF3EC5">
          <w:delText xml:space="preserve"> – Exemplo de Hierarquia</w:delText>
        </w:r>
      </w:del>
    </w:p>
    <w:p w:rsidR="002E5BB0" w:rsidDel="00AF3EC5" w:rsidRDefault="002E5BB0" w:rsidP="002E5BB0">
      <w:pPr>
        <w:jc w:val="center"/>
        <w:rPr>
          <w:del w:id="21" w:author="tpc 02" w:date="2020-03-10T15:27:00Z"/>
        </w:rPr>
      </w:pPr>
      <w:del w:id="22" w:author="tpc 02" w:date="2020-03-10T15:27:00Z">
        <w:r w:rsidDel="00AF3EC5">
          <w:delText>Fonte: Costa, H.G 2002</w:delText>
        </w:r>
      </w:del>
    </w:p>
    <w:p w:rsidR="00F9488D" w:rsidDel="00AF3EC5" w:rsidRDefault="00F9488D" w:rsidP="002E5BB0">
      <w:pPr>
        <w:jc w:val="center"/>
        <w:rPr>
          <w:del w:id="23" w:author="tpc 02" w:date="2020-03-10T15:27:00Z"/>
        </w:rPr>
      </w:pPr>
    </w:p>
    <w:p w:rsidR="00F9488D" w:rsidDel="00AF3EC5" w:rsidRDefault="00F9488D" w:rsidP="00F9488D">
      <w:pPr>
        <w:jc w:val="left"/>
        <w:rPr>
          <w:del w:id="24" w:author="tpc 02" w:date="2020-03-10T15:27:00Z"/>
        </w:rPr>
      </w:pPr>
    </w:p>
    <w:p w:rsidR="00F9488D" w:rsidDel="00AF3EC5" w:rsidRDefault="00F9488D" w:rsidP="00F9488D">
      <w:pPr>
        <w:jc w:val="left"/>
        <w:rPr>
          <w:del w:id="25" w:author="tpc 02" w:date="2020-03-10T15:27:00Z"/>
        </w:rPr>
      </w:pPr>
    </w:p>
    <w:p w:rsidR="00F9488D" w:rsidDel="00AF3EC5" w:rsidRDefault="00F9488D" w:rsidP="00F9488D">
      <w:pPr>
        <w:jc w:val="left"/>
        <w:rPr>
          <w:del w:id="26" w:author="tpc 02" w:date="2020-03-10T15:27:00Z"/>
        </w:rPr>
      </w:pPr>
    </w:p>
    <w:p w:rsidR="00F9488D" w:rsidDel="00AF3EC5" w:rsidRDefault="00F9488D" w:rsidP="00F9488D">
      <w:pPr>
        <w:rPr>
          <w:del w:id="27" w:author="tpc 02" w:date="2020-03-10T15:27:00Z"/>
        </w:rPr>
      </w:pPr>
      <w:del w:id="28" w:author="tpc 02" w:date="2020-03-10T15:27:00Z">
        <w:r w:rsidRPr="00F9488D" w:rsidDel="00AF3EC5">
          <w:delText>De acordo com Saaty (1991), após a hierarquização dos critérios, é feita a coleta de julgamento dos decisores. O julgamento é realizado por meio da comparação pareada entre dois elementos de um mesmo nível à luz do elemento foco imediatamente superior. Os elementos são comparados a partir de uma matriz quadrada, cuja ordem é igual ao número de elementos subordinados ao nó imediatamente superior. Os elementos subordinados são dispostos na mesma ordem, formando as linhas e as colunas da matriz.</w:delText>
        </w:r>
      </w:del>
    </w:p>
    <w:p w:rsidR="00F9488D" w:rsidDel="00AF3EC5" w:rsidRDefault="00F9488D" w:rsidP="00F9488D">
      <w:pPr>
        <w:rPr>
          <w:del w:id="29" w:author="tpc 02" w:date="2020-03-10T15:27:00Z"/>
        </w:rPr>
      </w:pPr>
      <w:del w:id="30" w:author="tpc 02" w:date="2020-03-10T15:27:00Z">
        <w:r w:rsidRPr="00F9488D" w:rsidDel="00AF3EC5">
          <w:delText xml:space="preserve">De acordo com </w:delText>
        </w:r>
        <w:r w:rsidDel="00AF3EC5">
          <w:delText>Saaty (1991)</w:delText>
        </w:r>
        <w:r w:rsidRPr="00F9488D" w:rsidDel="00AF3EC5">
          <w:delText>, durante o julgamento, compara-se cada elemento da linha com cada elemento da coluna e registra-se o valor do julgamento na matriz na posição linha e coluna referente aos elementos comparados. A Tabela 1 mostra, genericamente, a matriz de julgamento das n alternativas (a1, a2,...,an) à luz do critério C1, na qual xij representa as entradas de julgamento variando i e j de 1 a n. Na comparação entre os dois elementos, deve-se levar em conta qual o elemento mais importante à luz do critério foco e a intensidade dessa importância.</w:delText>
        </w:r>
      </w:del>
    </w:p>
    <w:p w:rsidR="00F9488D" w:rsidDel="00AF3EC5" w:rsidRDefault="00F9488D" w:rsidP="00F9488D">
      <w:pPr>
        <w:rPr>
          <w:del w:id="31" w:author="tpc 02" w:date="2020-03-10T15:27:00Z"/>
        </w:rPr>
      </w:pPr>
      <w:del w:id="32" w:author="tpc 02" w:date="2020-03-10T15:27:00Z">
        <w:r w:rsidRPr="00F9488D" w:rsidDel="00AF3EC5">
          <w:delText xml:space="preserve"> Conforme Saaty (1991), a matriz de comparação gera relações recíprocas conforme representado na Tabela 1. Assim, para cada julgamento registrado na posição de linha i e coluna j, representado por xij, há um valor igual a 1/xij na posição recíproca, isto é, na posição de linha j e coluna i. Considerando as posições de elementos de linha e coluna i e j, respectivamente, variando de 1 a n</w:delText>
        </w:r>
        <w:r w:rsidDel="00AF3EC5">
          <w:delText>.</w:delText>
        </w:r>
      </w:del>
    </w:p>
    <w:p w:rsidR="00F9488D" w:rsidRPr="00F9488D" w:rsidDel="00AF3EC5" w:rsidRDefault="00F9488D" w:rsidP="00F9488D">
      <w:pPr>
        <w:jc w:val="center"/>
        <w:rPr>
          <w:del w:id="33" w:author="tpc 02" w:date="2020-03-10T15:27:00Z"/>
        </w:rPr>
      </w:pPr>
      <w:del w:id="34" w:author="tpc 02" w:date="2020-03-10T15:27:00Z">
        <w:r w:rsidRPr="00F9488D" w:rsidDel="00AF3EC5">
          <w:rPr>
            <w:b/>
          </w:rPr>
          <w:delText xml:space="preserve">Tabela 1 </w:delText>
        </w:r>
        <w:r w:rsidDel="00AF3EC5">
          <w:rPr>
            <w:b/>
          </w:rPr>
          <w:delText>–</w:delText>
        </w:r>
        <w:r w:rsidRPr="00F9488D" w:rsidDel="00AF3EC5">
          <w:rPr>
            <w:b/>
          </w:rPr>
          <w:delText xml:space="preserve"> </w:delText>
        </w:r>
        <w:r w:rsidDel="00AF3EC5">
          <w:delText>Matriz de Julgamento</w:delText>
        </w:r>
      </w:del>
    </w:p>
    <w:p w:rsidR="00F9488D" w:rsidDel="00AF3EC5" w:rsidRDefault="00F9488D" w:rsidP="00F9488D">
      <w:pPr>
        <w:jc w:val="center"/>
        <w:rPr>
          <w:del w:id="35" w:author="tpc 02" w:date="2020-03-10T15:27:00Z"/>
        </w:rPr>
      </w:pPr>
      <w:del w:id="36" w:author="tpc 02" w:date="2020-03-10T15:27:00Z">
        <w:r w:rsidDel="00AF3EC5">
          <w:rPr>
            <w:noProof/>
            <w:lang w:eastAsia="pt-BR"/>
          </w:rPr>
          <w:drawing>
            <wp:inline distT="0" distB="0" distL="0" distR="0">
              <wp:extent cx="4467225" cy="1438275"/>
              <wp:effectExtent l="0" t="0" r="9525" b="9525"/>
              <wp:docPr id="3" name="Imagem 3" descr="Tabela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abela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67225" cy="143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7025C3" w:rsidDel="00AF3EC5" w:rsidRDefault="00F9488D" w:rsidP="00F9488D">
      <w:pPr>
        <w:jc w:val="center"/>
        <w:rPr>
          <w:del w:id="37" w:author="tpc 02" w:date="2020-03-10T15:27:00Z"/>
        </w:rPr>
      </w:pPr>
      <w:del w:id="38" w:author="tpc 02" w:date="2020-03-10T15:27:00Z">
        <w:r w:rsidRPr="00F9488D" w:rsidDel="00AF3EC5">
          <w:rPr>
            <w:b/>
          </w:rPr>
          <w:delText xml:space="preserve">Fonte: </w:delText>
        </w:r>
        <w:r w:rsidDel="00AF3EC5">
          <w:delText>Saaty, 1991.</w:delText>
        </w:r>
      </w:del>
    </w:p>
    <w:p w:rsidR="00F9488D" w:rsidRDefault="00F9488D" w:rsidP="00F9488D">
      <w:pPr>
        <w:jc w:val="center"/>
      </w:pPr>
    </w:p>
    <w:p w:rsidR="00F9488D" w:rsidRDefault="00F9488D" w:rsidP="00F9488D">
      <w:r w:rsidRPr="00F9488D">
        <w:lastRenderedPageBreak/>
        <w:t xml:space="preserve">O julgamento deve ser baseado na escala de </w:t>
      </w:r>
      <w:proofErr w:type="spellStart"/>
      <w:r w:rsidRPr="00F9488D">
        <w:t>Saaty</w:t>
      </w:r>
      <w:proofErr w:type="spellEnd"/>
      <w:r w:rsidRPr="00F9488D">
        <w:t xml:space="preserve"> (1991) conforme a Tabela </w:t>
      </w:r>
      <w:ins w:id="39" w:author="tpc 02" w:date="2020-03-10T15:28:00Z">
        <w:r w:rsidR="00AF3EC5">
          <w:t>1</w:t>
        </w:r>
      </w:ins>
      <w:del w:id="40" w:author="tpc 02" w:date="2020-03-10T15:28:00Z">
        <w:r w:rsidRPr="00F9488D" w:rsidDel="00AF3EC5">
          <w:delText>2</w:delText>
        </w:r>
      </w:del>
      <w:r w:rsidRPr="00F9488D">
        <w:t>, buscando-se primeiro o julgamento conceitual e, em seguida, a conversão para a escala numérica a fim de registrá-lo na matriz, como também, o julgamento recíproco associado (</w:t>
      </w:r>
      <w:r w:rsidR="00EF3100">
        <w:t>Costa, HG 2002</w:t>
      </w:r>
      <w:r w:rsidRPr="00F9488D">
        <w:t>).</w:t>
      </w:r>
    </w:p>
    <w:p w:rsidR="00EF3100" w:rsidRPr="00EF3100" w:rsidRDefault="00EF3100" w:rsidP="00EF3100">
      <w:pPr>
        <w:jc w:val="center"/>
      </w:pPr>
      <w:r>
        <w:rPr>
          <w:b/>
        </w:rPr>
        <w:t xml:space="preserve">Tabela </w:t>
      </w:r>
      <w:ins w:id="41" w:author="tpc 02" w:date="2020-03-10T15:28:00Z">
        <w:r w:rsidR="00AF3EC5">
          <w:rPr>
            <w:b/>
          </w:rPr>
          <w:t>1</w:t>
        </w:r>
      </w:ins>
      <w:del w:id="42" w:author="tpc 02" w:date="2020-03-10T15:28:00Z">
        <w:r w:rsidDel="00AF3EC5">
          <w:rPr>
            <w:b/>
          </w:rPr>
          <w:delText>2</w:delText>
        </w:r>
      </w:del>
      <w:r>
        <w:rPr>
          <w:b/>
        </w:rPr>
        <w:t xml:space="preserve"> – </w:t>
      </w:r>
      <w:r>
        <w:t xml:space="preserve">Escala de julgamento de </w:t>
      </w:r>
      <w:proofErr w:type="spellStart"/>
      <w:r>
        <w:t>Saaty</w:t>
      </w:r>
      <w:proofErr w:type="spellEnd"/>
    </w:p>
    <w:p w:rsidR="00F9488D" w:rsidRPr="00F9488D" w:rsidRDefault="00F9488D" w:rsidP="00F9488D">
      <w:pPr>
        <w:jc w:val="center"/>
      </w:pPr>
      <w:r w:rsidRPr="00F9488D">
        <w:rPr>
          <w:noProof/>
        </w:rPr>
        <w:drawing>
          <wp:inline distT="0" distB="0" distL="0" distR="0" wp14:anchorId="409779E6" wp14:editId="6FFCDB0F">
            <wp:extent cx="4138868" cy="2675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540" cy="26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C3" w:rsidRDefault="00EF3100" w:rsidP="00EF3100">
      <w:pPr>
        <w:jc w:val="center"/>
      </w:pPr>
      <w:r>
        <w:rPr>
          <w:b/>
        </w:rPr>
        <w:t xml:space="preserve">Fonte: </w:t>
      </w:r>
      <w:r>
        <w:t>Costa, 2002</w:t>
      </w:r>
    </w:p>
    <w:p w:rsidR="00EF0D85" w:rsidRDefault="00EF0D85" w:rsidP="00EF3100">
      <w:pPr>
        <w:jc w:val="center"/>
      </w:pPr>
    </w:p>
    <w:p w:rsidR="00EF0D85" w:rsidDel="00AF3EC5" w:rsidRDefault="00EF0D85" w:rsidP="00EF0D85">
      <w:pPr>
        <w:rPr>
          <w:del w:id="43" w:author="tpc 02" w:date="2020-03-10T15:28:00Z"/>
        </w:rPr>
      </w:pPr>
      <w:del w:id="44" w:author="tpc 02" w:date="2020-03-10T15:28:00Z">
        <w:r w:rsidRPr="00EF0D85" w:rsidDel="00AF3EC5">
          <w:delText>A próxima fase é calcular as prioridades locais e globais. Trata-se de calcular a contribuição relativa de cada elemento da estrutura hierárquica em relação ao objetivo imediato e em relação ao objetivo principal. Primeiramente, é feito o cálculo das prioridades de cada elemento (nó) em relação ao seu elemento imediatamente superior, encontrando-se a prioridade média local do nó. Em seguida, calcula-se a prioridade global (em relação ao objetivo principal) do respectivo elemento, multiplicando sua prioridade média local pelas prioridades médias locais dos nós hierarquicamente superiores</w:delText>
        </w:r>
        <w:r w:rsidDel="00AF3EC5">
          <w:delText xml:space="preserve"> </w:delText>
        </w:r>
        <w:r w:rsidRPr="00EF0D85" w:rsidDel="00AF3EC5">
          <w:delText>(Vargas, 2010).</w:delText>
        </w:r>
      </w:del>
    </w:p>
    <w:p w:rsidR="00EF0D85" w:rsidDel="00AF3EC5" w:rsidRDefault="00EF0D85" w:rsidP="00EF0D85">
      <w:pPr>
        <w:rPr>
          <w:del w:id="45" w:author="tpc 02" w:date="2020-03-10T15:28:00Z"/>
        </w:rPr>
      </w:pPr>
      <w:del w:id="46" w:author="tpc 02" w:date="2020-03-10T15:28:00Z">
        <w:r w:rsidRPr="00EF0D85" w:rsidDel="00AF3EC5">
          <w:delText>De acordo com Saaty (1991), as prioridades médias locais dos elementos comparados na matriz de julgamento podem ser obtidas por meio de operações matriciais, calculando-se o principal autovetor da matriz e normalizando-o em seguida.</w:delText>
        </w:r>
      </w:del>
    </w:p>
    <w:p w:rsidR="00EF0D85" w:rsidDel="00AF3EC5" w:rsidRDefault="00EF0D85" w:rsidP="00EF0D85">
      <w:pPr>
        <w:rPr>
          <w:del w:id="47" w:author="tpc 02" w:date="2020-03-10T15:28:00Z"/>
        </w:rPr>
      </w:pPr>
      <w:del w:id="48" w:author="tpc 02" w:date="2020-03-10T15:28:00Z">
        <w:r w:rsidRPr="00EF0D85" w:rsidDel="00AF3EC5">
          <w:delText>O resultado obtido em cada linha corresponde ao total percentual relativo de prioridades ou preferências em relação ao foco objetivo imediato. O vetor de prioridades resultante é chamado autovetor da matriz</w:delText>
        </w:r>
        <w:r w:rsidR="00572FCD" w:rsidDel="00AF3EC5">
          <w:delText xml:space="preserve"> denominado por</w:delText>
        </w:r>
        <w:r w:rsidDel="00AF3EC5">
          <w:delText xml:space="preserve"> </w:delText>
        </w:r>
        <w:r w:rsidR="00071D14" w:rsidRPr="00071D14" w:rsidDel="00AF3EC5">
          <w:rPr>
            <w:rFonts w:cs="Arial"/>
            <w:color w:val="3C4043"/>
            <w:shd w:val="clear" w:color="auto" w:fill="FFFFFF"/>
          </w:rPr>
          <w:delText>λ</w:delText>
        </w:r>
        <w:r w:rsidR="00071D14" w:rsidDel="00AF3EC5">
          <w:delText>,</w:delText>
        </w:r>
        <w:r w:rsidR="00572FCD" w:rsidDel="00AF3EC5">
          <w:delText xml:space="preserve"> e o somatório</w:delText>
        </w:r>
        <w:r w:rsidRPr="00EF0D85" w:rsidDel="00AF3EC5">
          <w:delText xml:space="preserve"> de seus elementos é igual a 1. Após o cálculo das prioridades locais em relação a cada nó imediatamente superior, é realizado o cálculo da consistência de tais julgamentos.</w:delText>
        </w:r>
      </w:del>
    </w:p>
    <w:p w:rsidR="009B697A" w:rsidRPr="00EF3100" w:rsidRDefault="00EF0D85" w:rsidP="00EF0D85">
      <w:r w:rsidRPr="00EF0D85">
        <w:t xml:space="preserve">Ao se considerar as dificuldades intrínsecas do ser humano em tomar decisões diante de problemas com muitas informações e com múltiplos critérios, </w:t>
      </w:r>
      <w:proofErr w:type="spellStart"/>
      <w:r w:rsidRPr="00EF0D85">
        <w:t>Saaty</w:t>
      </w:r>
      <w:proofErr w:type="spellEnd"/>
      <w:r w:rsidRPr="00EF0D85">
        <w:t xml:space="preserve"> (1991) propôs um procedimento para calcular inconsistências derivadas do julgamento de valor entre os elementos comparados num problema complexo de decisão.</w:t>
      </w:r>
      <w:r w:rsidR="00421298">
        <w:t xml:space="preserve"> A medida feita é chamada de CI (</w:t>
      </w:r>
      <w:proofErr w:type="spellStart"/>
      <w:r w:rsidR="00421298" w:rsidRPr="00421298">
        <w:rPr>
          <w:i/>
        </w:rPr>
        <w:t>Consistency</w:t>
      </w:r>
      <w:proofErr w:type="spellEnd"/>
      <w:r w:rsidR="00421298" w:rsidRPr="00421298">
        <w:rPr>
          <w:i/>
        </w:rPr>
        <w:t xml:space="preserve"> Index</w:t>
      </w:r>
      <w:r w:rsidR="00421298">
        <w:t>) ou IC (Índice de Consistência</w:t>
      </w:r>
      <w:r w:rsidR="009B697A">
        <w:t>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3239"/>
        <w:gridCol w:w="2801"/>
      </w:tblGrid>
      <w:tr w:rsidR="00421298" w:rsidTr="00421298">
        <w:trPr>
          <w:trHeight w:val="673"/>
        </w:trPr>
        <w:tc>
          <w:tcPr>
            <w:tcW w:w="3049" w:type="dxa"/>
          </w:tcPr>
          <w:p w:rsidR="00421298" w:rsidRDefault="00421298" w:rsidP="007025C3">
            <w:pPr>
              <w:ind w:firstLine="0"/>
            </w:pPr>
          </w:p>
        </w:tc>
        <w:tc>
          <w:tcPr>
            <w:tcW w:w="3253" w:type="dxa"/>
          </w:tcPr>
          <w:p w:rsidR="00421298" w:rsidRDefault="00421298" w:rsidP="00421298">
            <m:oMathPara>
              <m:oMath>
                <m:r>
                  <w:rPr>
                    <w:rFonts w:ascii="Cambria Math" w:hAnsi="Cambria Math"/>
                  </w:rPr>
                  <m:t xml:space="preserve">CI=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C404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16" w:type="dxa"/>
          </w:tcPr>
          <w:p w:rsidR="00421298" w:rsidRDefault="00421298" w:rsidP="00421298">
            <w:pPr>
              <w:ind w:firstLine="0"/>
              <w:jc w:val="right"/>
            </w:pPr>
            <w:r>
              <w:t>(1)</w:t>
            </w:r>
          </w:p>
        </w:tc>
      </w:tr>
    </w:tbl>
    <w:p w:rsidR="00421298" w:rsidRPr="00421298" w:rsidRDefault="00421298" w:rsidP="00421298">
      <w:pPr>
        <w:pStyle w:val="PargrafodaLista"/>
        <w:numPr>
          <w:ilvl w:val="0"/>
          <w:numId w:val="12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 refere-se ao autovetor da matriz</m:t>
        </m:r>
      </m:oMath>
    </w:p>
    <w:p w:rsidR="00421298" w:rsidRPr="00421298" w:rsidRDefault="00421298" w:rsidP="00421298">
      <w:pPr>
        <w:pStyle w:val="PargrafodaLista"/>
        <w:numPr>
          <w:ilvl w:val="0"/>
          <w:numId w:val="12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n refere-se a ordem da matriz</m:t>
        </m:r>
      </m:oMath>
    </w:p>
    <w:p w:rsidR="009B697A" w:rsidRDefault="009B697A" w:rsidP="009B697A">
      <w:pPr>
        <w:pStyle w:val="PargrafodaLista"/>
        <w:ind w:left="1287"/>
        <w:jc w:val="both"/>
        <w:rPr>
          <w:lang w:eastAsia="pt-BR"/>
        </w:rPr>
      </w:pPr>
    </w:p>
    <w:p w:rsidR="009B697A" w:rsidRDefault="009B697A" w:rsidP="009B697A">
      <w:pPr>
        <w:rPr>
          <w:lang w:eastAsia="pt-BR"/>
        </w:rPr>
      </w:pPr>
    </w:p>
    <w:p w:rsidR="009B697A" w:rsidRDefault="009B697A" w:rsidP="009B697A">
      <w:pPr>
        <w:rPr>
          <w:lang w:eastAsia="pt-BR"/>
        </w:rPr>
      </w:pPr>
      <w:r w:rsidRPr="009B697A">
        <w:rPr>
          <w:lang w:eastAsia="pt-BR"/>
        </w:rPr>
        <w:t xml:space="preserve">Conforme </w:t>
      </w:r>
      <w:proofErr w:type="spellStart"/>
      <w:r w:rsidRPr="009B697A">
        <w:rPr>
          <w:lang w:eastAsia="pt-BR"/>
        </w:rPr>
        <w:t>Saaty</w:t>
      </w:r>
      <w:proofErr w:type="spellEnd"/>
      <w:r w:rsidRPr="009B697A">
        <w:rPr>
          <w:lang w:eastAsia="pt-BR"/>
        </w:rPr>
        <w:t xml:space="preserve"> (1991), o índice randômico, </w:t>
      </w:r>
      <w:proofErr w:type="spellStart"/>
      <w:r w:rsidRPr="009B697A">
        <w:rPr>
          <w:lang w:eastAsia="pt-BR"/>
        </w:rPr>
        <w:t>Random</w:t>
      </w:r>
      <w:proofErr w:type="spellEnd"/>
      <w:r w:rsidRPr="009B697A">
        <w:rPr>
          <w:lang w:eastAsia="pt-BR"/>
        </w:rPr>
        <w:t xml:space="preserve"> Index (RI), é o índice de consistência de uma matriz recíproca gerada, randomicamente, pelo laboratório </w:t>
      </w:r>
      <w:proofErr w:type="spellStart"/>
      <w:r w:rsidRPr="009B697A">
        <w:rPr>
          <w:lang w:eastAsia="pt-BR"/>
        </w:rPr>
        <w:t>Oak</w:t>
      </w:r>
      <w:proofErr w:type="spellEnd"/>
      <w:r w:rsidRPr="009B697A">
        <w:rPr>
          <w:lang w:eastAsia="pt-BR"/>
        </w:rPr>
        <w:t xml:space="preserve"> </w:t>
      </w:r>
      <w:proofErr w:type="spellStart"/>
      <w:r w:rsidRPr="009B697A">
        <w:rPr>
          <w:lang w:eastAsia="pt-BR"/>
        </w:rPr>
        <w:t>Ridge</w:t>
      </w:r>
      <w:proofErr w:type="spellEnd"/>
      <w:r w:rsidRPr="009B697A">
        <w:rPr>
          <w:lang w:eastAsia="pt-BR"/>
        </w:rPr>
        <w:t xml:space="preserve">. </w:t>
      </w:r>
      <w:r w:rsidRPr="009B697A">
        <w:rPr>
          <w:lang w:eastAsia="pt-BR"/>
        </w:rPr>
        <w:lastRenderedPageBreak/>
        <w:t xml:space="preserve">A Tabela 3 mostra a tabela RI contendo os índices randômicos calculados pelo laboratório </w:t>
      </w:r>
      <w:proofErr w:type="spellStart"/>
      <w:r w:rsidRPr="009B697A">
        <w:rPr>
          <w:lang w:eastAsia="pt-BR"/>
        </w:rPr>
        <w:t>Oak</w:t>
      </w:r>
      <w:proofErr w:type="spellEnd"/>
      <w:r w:rsidRPr="009B697A">
        <w:rPr>
          <w:lang w:eastAsia="pt-BR"/>
        </w:rPr>
        <w:t xml:space="preserve"> </w:t>
      </w:r>
      <w:proofErr w:type="spellStart"/>
      <w:r w:rsidRPr="009B697A">
        <w:rPr>
          <w:lang w:eastAsia="pt-BR"/>
        </w:rPr>
        <w:t>Ridge</w:t>
      </w:r>
      <w:proofErr w:type="spellEnd"/>
      <w:r w:rsidRPr="009B697A">
        <w:rPr>
          <w:lang w:eastAsia="pt-BR"/>
        </w:rPr>
        <w:t xml:space="preserve"> para matrizes recíprocas quadradas de ordem n. </w:t>
      </w:r>
    </w:p>
    <w:p w:rsidR="009B697A" w:rsidRDefault="009B697A" w:rsidP="009B697A">
      <w:pPr>
        <w:rPr>
          <w:lang w:eastAsia="pt-BR"/>
        </w:rPr>
      </w:pPr>
    </w:p>
    <w:p w:rsidR="009B697A" w:rsidRPr="009B697A" w:rsidRDefault="009B697A" w:rsidP="009B697A">
      <w:pPr>
        <w:jc w:val="center"/>
        <w:rPr>
          <w:lang w:eastAsia="pt-BR"/>
        </w:rPr>
      </w:pPr>
      <w:r>
        <w:rPr>
          <w:b/>
          <w:lang w:eastAsia="pt-BR"/>
        </w:rPr>
        <w:t xml:space="preserve">Tabela 3 – </w:t>
      </w:r>
      <w:r>
        <w:rPr>
          <w:lang w:eastAsia="pt-BR"/>
        </w:rPr>
        <w:t>Índices de consistência aleatória</w:t>
      </w:r>
    </w:p>
    <w:p w:rsidR="009B697A" w:rsidRDefault="009B697A" w:rsidP="009B697A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59450" cy="871301"/>
            <wp:effectExtent l="0" t="0" r="0" b="508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7A" w:rsidRDefault="009B697A" w:rsidP="009B697A">
      <w:pPr>
        <w:jc w:val="center"/>
        <w:rPr>
          <w:lang w:eastAsia="pt-BR"/>
        </w:rPr>
      </w:pPr>
      <w:r w:rsidRPr="009B697A">
        <w:rPr>
          <w:b/>
          <w:lang w:eastAsia="pt-BR"/>
        </w:rPr>
        <w:t xml:space="preserve">Fonte: </w:t>
      </w:r>
      <w:proofErr w:type="spellStart"/>
      <w:r>
        <w:rPr>
          <w:lang w:eastAsia="pt-BR"/>
        </w:rPr>
        <w:t>Saaty</w:t>
      </w:r>
      <w:proofErr w:type="spellEnd"/>
      <w:r>
        <w:rPr>
          <w:lang w:eastAsia="pt-BR"/>
        </w:rPr>
        <w:t>, 1991</w:t>
      </w:r>
    </w:p>
    <w:p w:rsidR="009B697A" w:rsidRPr="009B697A" w:rsidRDefault="009B697A" w:rsidP="009B697A">
      <w:pPr>
        <w:jc w:val="center"/>
        <w:rPr>
          <w:lang w:eastAsia="pt-BR"/>
        </w:rPr>
      </w:pPr>
    </w:p>
    <w:p w:rsidR="009B697A" w:rsidRDefault="009B697A" w:rsidP="009B697A">
      <w:pPr>
        <w:rPr>
          <w:lang w:eastAsia="pt-BR"/>
        </w:rPr>
      </w:pPr>
      <w:proofErr w:type="spellStart"/>
      <w:r>
        <w:rPr>
          <w:lang w:eastAsia="pt-BR"/>
        </w:rPr>
        <w:t>Saaty</w:t>
      </w:r>
      <w:proofErr w:type="spellEnd"/>
      <w:r>
        <w:rPr>
          <w:lang w:eastAsia="pt-BR"/>
        </w:rPr>
        <w:t xml:space="preserve"> propôs outra medida para calcular a inconsistência gerada nos julgamentos, tal medida é chamada de CR (</w:t>
      </w:r>
      <w:proofErr w:type="spellStart"/>
      <w:r w:rsidRPr="009B697A">
        <w:rPr>
          <w:i/>
          <w:lang w:eastAsia="pt-BR"/>
        </w:rPr>
        <w:t>Consistêncy</w:t>
      </w:r>
      <w:proofErr w:type="spellEnd"/>
      <w:r w:rsidRPr="009B697A">
        <w:rPr>
          <w:i/>
          <w:lang w:eastAsia="pt-BR"/>
        </w:rPr>
        <w:t xml:space="preserve"> </w:t>
      </w:r>
      <w:proofErr w:type="spellStart"/>
      <w:r w:rsidRPr="009B697A">
        <w:rPr>
          <w:i/>
          <w:lang w:eastAsia="pt-BR"/>
        </w:rPr>
        <w:t>Ratio</w:t>
      </w:r>
      <w:proofErr w:type="spellEnd"/>
      <w:r>
        <w:rPr>
          <w:lang w:eastAsia="pt-BR"/>
        </w:rPr>
        <w:t xml:space="preserve">) ou RC (Razão de consistência). </w:t>
      </w:r>
    </w:p>
    <w:p w:rsidR="009B697A" w:rsidRDefault="009B697A" w:rsidP="009B697A">
      <w:pPr>
        <w:rPr>
          <w:lang w:eastAsia="pt-BR"/>
        </w:rPr>
      </w:pPr>
    </w:p>
    <w:p w:rsidR="009B697A" w:rsidRDefault="009B697A" w:rsidP="009B697A">
      <w:pPr>
        <w:rPr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3027"/>
        <w:gridCol w:w="3024"/>
      </w:tblGrid>
      <w:tr w:rsidR="009B697A" w:rsidTr="009B697A">
        <w:tc>
          <w:tcPr>
            <w:tcW w:w="3070" w:type="dxa"/>
          </w:tcPr>
          <w:p w:rsidR="009B697A" w:rsidRDefault="009B697A" w:rsidP="009B697A">
            <w:pPr>
              <w:ind w:firstLine="0"/>
              <w:rPr>
                <w:lang w:eastAsia="pt-BR"/>
              </w:rPr>
            </w:pPr>
          </w:p>
        </w:tc>
        <w:tc>
          <w:tcPr>
            <w:tcW w:w="3070" w:type="dxa"/>
          </w:tcPr>
          <w:p w:rsidR="009B697A" w:rsidRDefault="009B697A" w:rsidP="009B697A">
            <w:pPr>
              <w:ind w:firstLine="0"/>
              <w:rPr>
                <w:lang w:eastAsia="pt-BR"/>
              </w:rPr>
            </w:pPr>
            <m:oMathPara>
              <m:oMath>
                <m:r>
                  <w:rPr>
                    <w:rFonts w:ascii="Cambria Math" w:hAnsi="Cambria Math"/>
                    <w:lang w:eastAsia="pt-BR"/>
                  </w:rPr>
                  <m:t>CR=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pt-BR"/>
                      </w:rPr>
                      <m:t>CI</m:t>
                    </m:r>
                  </m:num>
                  <m:den>
                    <m:r>
                      <w:rPr>
                        <w:rFonts w:ascii="Cambria Math" w:hAnsi="Cambria Math"/>
                        <w:lang w:eastAsia="pt-BR"/>
                      </w:rPr>
                      <m:t>RI</m:t>
                    </m:r>
                  </m:den>
                </m:f>
              </m:oMath>
            </m:oMathPara>
          </w:p>
        </w:tc>
        <w:tc>
          <w:tcPr>
            <w:tcW w:w="3070" w:type="dxa"/>
          </w:tcPr>
          <w:p w:rsidR="009B697A" w:rsidRDefault="009B697A" w:rsidP="009B697A">
            <w:pPr>
              <w:ind w:firstLine="0"/>
              <w:jc w:val="right"/>
              <w:rPr>
                <w:lang w:eastAsia="pt-BR"/>
              </w:rPr>
            </w:pPr>
            <w:r>
              <w:rPr>
                <w:lang w:eastAsia="pt-BR"/>
              </w:rPr>
              <w:t>(2)</w:t>
            </w:r>
          </w:p>
        </w:tc>
      </w:tr>
    </w:tbl>
    <w:p w:rsidR="009B697A" w:rsidRDefault="009B697A" w:rsidP="009B697A">
      <w:pPr>
        <w:rPr>
          <w:lang w:eastAsia="pt-BR"/>
        </w:rPr>
      </w:pPr>
    </w:p>
    <w:p w:rsidR="009B697A" w:rsidRDefault="009B697A" w:rsidP="009B697A">
      <w:pPr>
        <w:rPr>
          <w:lang w:eastAsia="pt-BR"/>
        </w:rPr>
      </w:pPr>
      <w:r>
        <w:rPr>
          <w:lang w:eastAsia="pt-BR"/>
        </w:rPr>
        <w:t xml:space="preserve">De acordo com o </w:t>
      </w:r>
      <w:proofErr w:type="spellStart"/>
      <w:r>
        <w:rPr>
          <w:lang w:eastAsia="pt-BR"/>
        </w:rPr>
        <w:t>Saaty</w:t>
      </w:r>
      <w:proofErr w:type="spellEnd"/>
      <w:r>
        <w:rPr>
          <w:lang w:eastAsia="pt-BR"/>
        </w:rPr>
        <w:t xml:space="preserve"> (1991), caso o CR calculado seja superior a 10%, a matriz de julgamento é considerada inconsistente e sugere-se que o julgamento seja refeito com mais atenção.</w:t>
      </w:r>
    </w:p>
    <w:p w:rsidR="008470EF" w:rsidRDefault="008470EF" w:rsidP="009B697A">
      <w:pPr>
        <w:rPr>
          <w:lang w:eastAsia="pt-BR"/>
        </w:rPr>
      </w:pPr>
      <w:r w:rsidRPr="008470EF">
        <w:rPr>
          <w:lang w:eastAsia="pt-BR"/>
        </w:rPr>
        <w:t xml:space="preserve">Após verificar a consistência dos julgamentos, realiza-se o cálculo do desempenho global das alternativas. De acordo com </w:t>
      </w:r>
      <w:proofErr w:type="spellStart"/>
      <w:r w:rsidRPr="008470EF">
        <w:rPr>
          <w:lang w:eastAsia="pt-BR"/>
        </w:rPr>
        <w:t>Saaty</w:t>
      </w:r>
      <w:proofErr w:type="spellEnd"/>
      <w:r w:rsidRPr="008470EF">
        <w:rPr>
          <w:lang w:eastAsia="pt-BR"/>
        </w:rPr>
        <w:t xml:space="preserve"> (1991), e tomando como base a estrutura hierárquica do AHP, as prioridades globais calculadas para cada critério correspondem à importância de cada critério em relação ao objetivo principal. Entretanto, no nível das alternativas, a prioridade encontrada ao se multiplicar a prioridade local da alternativa em relação a um determinado foco pela prioridade global deste reflete o impacto da alternativa no objetivo principal, relativo a um único critério. Portanto, para se obter a prioridade global das alternativas, deve-se calcular o somatório das prioridades globais das alternativas calculadas em cada critério. Essa prioridade determinará a contribuição da alternativa para o objetivo principal.</w:t>
      </w:r>
    </w:p>
    <w:p w:rsidR="008470EF" w:rsidRDefault="008470EF" w:rsidP="009B697A">
      <w:pPr>
        <w:rPr>
          <w:lang w:eastAsia="pt-BR"/>
        </w:rPr>
      </w:pPr>
    </w:p>
    <w:p w:rsidR="008470EF" w:rsidRDefault="008470EF" w:rsidP="009B697A">
      <w:pPr>
        <w:rPr>
          <w:lang w:eastAsia="pt-BR"/>
        </w:rPr>
      </w:pPr>
    </w:p>
    <w:p w:rsidR="008470EF" w:rsidDel="00AF3EC5" w:rsidRDefault="008470EF" w:rsidP="009B697A">
      <w:pPr>
        <w:rPr>
          <w:del w:id="49" w:author="tpc 02" w:date="2020-03-10T15:29:00Z"/>
          <w:lang w:eastAsia="pt-BR"/>
        </w:rPr>
      </w:pPr>
    </w:p>
    <w:p w:rsidR="008470EF" w:rsidDel="00AF3EC5" w:rsidRDefault="008470EF" w:rsidP="009B697A">
      <w:pPr>
        <w:rPr>
          <w:del w:id="50" w:author="tpc 02" w:date="2020-03-10T15:29:00Z"/>
          <w:lang w:eastAsia="pt-BR"/>
        </w:rPr>
      </w:pPr>
    </w:p>
    <w:p w:rsidR="00497881" w:rsidDel="00AF3EC5" w:rsidRDefault="00497881" w:rsidP="00AF3EC5">
      <w:pPr>
        <w:ind w:firstLine="0"/>
        <w:rPr>
          <w:del w:id="51" w:author="tpc 02" w:date="2020-03-10T15:29:00Z"/>
          <w:lang w:eastAsia="pt-BR"/>
        </w:rPr>
        <w:pPrChange w:id="52" w:author="tpc 02" w:date="2020-03-10T15:29:00Z">
          <w:pPr/>
        </w:pPrChange>
      </w:pPr>
      <w:del w:id="53" w:author="tpc 02" w:date="2020-03-10T15:29:00Z">
        <w:r w:rsidRPr="00497881" w:rsidDel="00AF3EC5">
          <w:rPr>
            <w:lang w:eastAsia="pt-BR"/>
          </w:rPr>
          <w:delText>Os conceitos e etapas do método AHP foram baseados em Costa, H.G (2002) e Saaty, T. L. (1991). O método AHP segue 4 etapas: Construção de Hierarquia, aquisição de dados, síntese dos dados e a análise da consistência do julgamento.  </w:delText>
        </w:r>
      </w:del>
    </w:p>
    <w:p w:rsidR="00EF0D85" w:rsidDel="00AF3EC5" w:rsidRDefault="00EF0D85" w:rsidP="00497881">
      <w:pPr>
        <w:rPr>
          <w:del w:id="54" w:author="tpc 02" w:date="2020-03-10T15:29:00Z"/>
          <w:lang w:eastAsia="pt-BR"/>
        </w:rPr>
      </w:pPr>
    </w:p>
    <w:p w:rsidR="00E44119" w:rsidDel="00AF3EC5" w:rsidRDefault="00E44119" w:rsidP="00497881">
      <w:pPr>
        <w:rPr>
          <w:del w:id="55" w:author="tpc 02" w:date="2020-03-10T15:29:00Z"/>
          <w:lang w:eastAsia="pt-BR"/>
        </w:rPr>
      </w:pPr>
    </w:p>
    <w:p w:rsidR="00E44119" w:rsidDel="00AF3EC5" w:rsidRDefault="00E44119" w:rsidP="00497881">
      <w:pPr>
        <w:rPr>
          <w:del w:id="56" w:author="tpc 02" w:date="2020-03-10T15:29:00Z"/>
          <w:lang w:eastAsia="pt-BR"/>
        </w:rPr>
      </w:pPr>
    </w:p>
    <w:p w:rsidR="00E44119" w:rsidDel="00AF3EC5" w:rsidRDefault="00E44119" w:rsidP="00497881">
      <w:pPr>
        <w:rPr>
          <w:del w:id="57" w:author="tpc 02" w:date="2020-03-10T15:29:00Z"/>
          <w:lang w:eastAsia="pt-BR"/>
        </w:rPr>
      </w:pPr>
    </w:p>
    <w:p w:rsidR="00E44119" w:rsidRPr="00497881" w:rsidRDefault="00E44119" w:rsidP="00E44119">
      <w:pPr>
        <w:pStyle w:val="Ttulo2"/>
        <w:rPr>
          <w:lang w:eastAsia="pt-BR"/>
        </w:rPr>
      </w:pPr>
      <w:r>
        <w:rPr>
          <w:lang w:eastAsia="pt-BR"/>
        </w:rPr>
        <w:t>Criação do pacote</w:t>
      </w:r>
    </w:p>
    <w:p w:rsidR="00497881" w:rsidDel="00AF3EC5" w:rsidRDefault="00497881" w:rsidP="00497881">
      <w:pPr>
        <w:rPr>
          <w:del w:id="58" w:author="tpc 02" w:date="2020-03-10T15:29:00Z"/>
          <w:lang w:eastAsia="pt-BR"/>
        </w:rPr>
      </w:pPr>
      <w:r w:rsidRPr="00497881">
        <w:rPr>
          <w:lang w:eastAsia="pt-BR"/>
        </w:rPr>
        <w:t>Foi criado um pacote</w:t>
      </w:r>
      <w:r w:rsidR="00410EEF">
        <w:rPr>
          <w:lang w:eastAsia="pt-BR"/>
        </w:rPr>
        <w:t xml:space="preserve"> </w:t>
      </w:r>
      <w:r w:rsidRPr="00497881">
        <w:rPr>
          <w:lang w:eastAsia="pt-BR"/>
        </w:rPr>
        <w:t>do R</w:t>
      </w:r>
      <w:r w:rsidR="00410EEF">
        <w:rPr>
          <w:lang w:eastAsia="pt-BR"/>
        </w:rPr>
        <w:t xml:space="preserve"> e um aplicativo </w:t>
      </w:r>
      <w:proofErr w:type="spellStart"/>
      <w:r w:rsidR="00410EEF" w:rsidRPr="00410EEF">
        <w:rPr>
          <w:i/>
          <w:lang w:eastAsia="pt-BR"/>
        </w:rPr>
        <w:t>shiny</w:t>
      </w:r>
      <w:proofErr w:type="spellEnd"/>
      <w:r w:rsidRPr="00497881">
        <w:rPr>
          <w:lang w:eastAsia="pt-BR"/>
        </w:rPr>
        <w:t xml:space="preserve"> aplicando as principais funções do AHP. Para a implementação do pacote, foi criado um repositório no diretório </w:t>
      </w:r>
      <w:proofErr w:type="spellStart"/>
      <w:r w:rsidRPr="00497881">
        <w:rPr>
          <w:i/>
          <w:iCs/>
          <w:lang w:eastAsia="pt-BR"/>
        </w:rPr>
        <w:t>github</w:t>
      </w:r>
      <w:proofErr w:type="spellEnd"/>
      <w:r w:rsidRPr="00497881">
        <w:rPr>
          <w:i/>
          <w:iCs/>
          <w:lang w:eastAsia="pt-BR"/>
        </w:rPr>
        <w:t>,</w:t>
      </w:r>
      <w:r w:rsidRPr="00497881">
        <w:rPr>
          <w:lang w:eastAsia="pt-BR"/>
        </w:rPr>
        <w:t> conte</w:t>
      </w:r>
      <w:r w:rsidR="00410EEF">
        <w:rPr>
          <w:lang w:eastAsia="pt-BR"/>
        </w:rPr>
        <w:t>ndo a estrutura do pacote do R criado utiliz</w:t>
      </w:r>
      <w:bookmarkStart w:id="59" w:name="_GoBack"/>
      <w:bookmarkEnd w:id="59"/>
      <w:r w:rsidR="00410EEF">
        <w:rPr>
          <w:lang w:eastAsia="pt-BR"/>
        </w:rPr>
        <w:t xml:space="preserve">ando o </w:t>
      </w:r>
      <w:proofErr w:type="spellStart"/>
      <w:r w:rsidR="00410EEF" w:rsidRPr="00410EEF">
        <w:rPr>
          <w:i/>
          <w:lang w:eastAsia="pt-BR"/>
        </w:rPr>
        <w:t>devtools</w:t>
      </w:r>
      <w:proofErr w:type="spellEnd"/>
      <w:r w:rsidR="00410EEF">
        <w:rPr>
          <w:lang w:eastAsia="pt-BR"/>
        </w:rPr>
        <w:t xml:space="preserve">, </w:t>
      </w:r>
      <w:r w:rsidRPr="00497881">
        <w:rPr>
          <w:lang w:eastAsia="pt-BR"/>
        </w:rPr>
        <w:t>com as seguintes pastas:  </w:t>
      </w:r>
    </w:p>
    <w:p w:rsidR="00497881" w:rsidDel="00AF3EC5" w:rsidRDefault="00497881" w:rsidP="00497881">
      <w:pPr>
        <w:rPr>
          <w:del w:id="60" w:author="tpc 02" w:date="2020-03-10T15:29:00Z"/>
          <w:lang w:eastAsia="pt-BR"/>
        </w:rPr>
      </w:pPr>
    </w:p>
    <w:p w:rsidR="00497881" w:rsidRPr="00497881" w:rsidRDefault="00497881" w:rsidP="00AF3EC5">
      <w:pPr>
        <w:rPr>
          <w:lang w:eastAsia="pt-BR"/>
        </w:rPr>
        <w:pPrChange w:id="61" w:author="tpc 02" w:date="2020-03-10T15:29:00Z">
          <w:pPr/>
        </w:pPrChange>
      </w:pPr>
    </w:p>
    <w:p w:rsidR="00497881" w:rsidRPr="00497881" w:rsidRDefault="00497881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r w:rsidRPr="00497881">
        <w:rPr>
          <w:lang w:eastAsia="pt-BR"/>
        </w:rPr>
        <w:t>Documentação: arquivos em </w:t>
      </w:r>
      <w:proofErr w:type="spellStart"/>
      <w:r w:rsidRPr="00497881">
        <w:rPr>
          <w:lang w:eastAsia="pt-BR"/>
        </w:rPr>
        <w:t>html</w:t>
      </w:r>
      <w:proofErr w:type="spellEnd"/>
      <w:r w:rsidRPr="00497881">
        <w:rPr>
          <w:lang w:eastAsia="pt-BR"/>
        </w:rPr>
        <w:t> para documentar o pacote; </w:t>
      </w:r>
    </w:p>
    <w:p w:rsidR="00497881" w:rsidRPr="00497881" w:rsidRDefault="00497881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r w:rsidRPr="00497881">
        <w:rPr>
          <w:lang w:eastAsia="pt-BR"/>
        </w:rPr>
        <w:t>R: scripts com funções desenvolvidas em R; </w:t>
      </w:r>
    </w:p>
    <w:p w:rsidR="00410EEF" w:rsidRDefault="00497881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r w:rsidRPr="00497881">
        <w:rPr>
          <w:lang w:eastAsia="pt-BR"/>
        </w:rPr>
        <w:t>Data: arquivos de dados</w:t>
      </w:r>
      <w:r w:rsidR="00410EEF">
        <w:rPr>
          <w:lang w:eastAsia="pt-BR"/>
        </w:rPr>
        <w:t xml:space="preserve"> para utilização como objetos do R</w:t>
      </w:r>
      <w:r w:rsidRPr="00497881">
        <w:rPr>
          <w:lang w:eastAsia="pt-BR"/>
        </w:rPr>
        <w:t>;</w:t>
      </w:r>
    </w:p>
    <w:p w:rsidR="00497881" w:rsidRPr="00497881" w:rsidRDefault="00410EEF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r>
        <w:rPr>
          <w:lang w:eastAsia="pt-BR"/>
        </w:rPr>
        <w:t xml:space="preserve">Banco de dados: arquivos de dados em formato </w:t>
      </w:r>
      <w:proofErr w:type="spellStart"/>
      <w:r>
        <w:rPr>
          <w:lang w:eastAsia="pt-BR"/>
        </w:rPr>
        <w:t>xlsx</w:t>
      </w:r>
      <w:proofErr w:type="spellEnd"/>
      <w:r>
        <w:rPr>
          <w:lang w:eastAsia="pt-BR"/>
        </w:rPr>
        <w:t>;</w:t>
      </w:r>
    </w:p>
    <w:p w:rsidR="00497881" w:rsidRPr="00497881" w:rsidRDefault="00497881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r w:rsidRPr="00497881">
        <w:rPr>
          <w:lang w:eastAsia="pt-BR"/>
        </w:rPr>
        <w:t>Man: arquivos para documentos de ajuda para cada função do pacote; </w:t>
      </w:r>
    </w:p>
    <w:p w:rsidR="00497881" w:rsidRDefault="00497881" w:rsidP="00497881">
      <w:pPr>
        <w:pStyle w:val="PargrafodaLista"/>
        <w:numPr>
          <w:ilvl w:val="0"/>
          <w:numId w:val="7"/>
        </w:numPr>
        <w:jc w:val="left"/>
        <w:rPr>
          <w:lang w:eastAsia="pt-BR"/>
        </w:rPr>
      </w:pPr>
      <w:proofErr w:type="spellStart"/>
      <w:r w:rsidRPr="00497881">
        <w:rPr>
          <w:lang w:eastAsia="pt-BR"/>
        </w:rPr>
        <w:t>Vignettes</w:t>
      </w:r>
      <w:proofErr w:type="spellEnd"/>
      <w:r w:rsidRPr="00497881">
        <w:rPr>
          <w:lang w:eastAsia="pt-BR"/>
        </w:rPr>
        <w:t>: arquivos de ajuda do pacote</w:t>
      </w:r>
      <w:r>
        <w:rPr>
          <w:lang w:eastAsia="pt-BR"/>
        </w:rPr>
        <w:t>.</w:t>
      </w:r>
    </w:p>
    <w:p w:rsidR="00497881" w:rsidRPr="00497881" w:rsidRDefault="00497881" w:rsidP="00497881">
      <w:pPr>
        <w:pStyle w:val="PargrafodaLista"/>
        <w:ind w:left="1287"/>
        <w:jc w:val="left"/>
        <w:rPr>
          <w:lang w:eastAsia="pt-BR"/>
        </w:rPr>
      </w:pPr>
    </w:p>
    <w:p w:rsidR="00497881" w:rsidRPr="00497881" w:rsidRDefault="00497881" w:rsidP="00497881">
      <w:pPr>
        <w:rPr>
          <w:lang w:eastAsia="pt-BR"/>
        </w:rPr>
      </w:pPr>
      <w:r w:rsidRPr="00497881">
        <w:rPr>
          <w:lang w:eastAsia="pt-BR"/>
        </w:rPr>
        <w:t>Em adição ao pacote, foi estruturado, a partir da construção hierárquica do problema, uma planilha de dados contendo as matrizes paritárias (ou de julgamento) de cada critério. Inicialmente considerou-se um único nível de critérios.  </w:t>
      </w:r>
    </w:p>
    <w:p w:rsidR="00497881" w:rsidRDefault="00497881" w:rsidP="00497881">
      <w:pPr>
        <w:spacing w:after="0" w:line="240" w:lineRule="auto"/>
        <w:ind w:firstLine="555"/>
        <w:textAlignment w:val="baseline"/>
        <w:rPr>
          <w:rFonts w:eastAsia="Times New Roman" w:cs="Arial"/>
          <w:lang w:eastAsia="pt-BR"/>
        </w:rPr>
      </w:pPr>
      <w:r w:rsidRPr="00497881">
        <w:rPr>
          <w:rFonts w:eastAsia="Times New Roman" w:cs="Arial"/>
          <w:lang w:eastAsia="pt-BR"/>
        </w:rPr>
        <w:t>Implementou-se funções para facilitar ao usuário a aplicação do método. Para os cálculos envolvidos no método foram implementadas as funções com as seguintes etapas: </w:t>
      </w:r>
    </w:p>
    <w:p w:rsidR="00497881" w:rsidRPr="00497881" w:rsidRDefault="00497881" w:rsidP="00497881">
      <w:pPr>
        <w:spacing w:after="0" w:line="240" w:lineRule="auto"/>
        <w:ind w:firstLine="555"/>
        <w:textAlignment w:val="baseline"/>
        <w:rPr>
          <w:rFonts w:eastAsia="Times New Roman" w:cs="Arial"/>
          <w:lang w:eastAsia="pt-BR"/>
        </w:rPr>
      </w:pPr>
    </w:p>
    <w:p w:rsidR="00497881" w:rsidRPr="00497881" w:rsidRDefault="00497881" w:rsidP="00497881">
      <w:pPr>
        <w:pStyle w:val="PargrafodaLista"/>
        <w:numPr>
          <w:ilvl w:val="0"/>
          <w:numId w:val="8"/>
        </w:numPr>
        <w:jc w:val="left"/>
        <w:rPr>
          <w:lang w:eastAsia="pt-BR"/>
        </w:rPr>
      </w:pPr>
      <w:r w:rsidRPr="00497881">
        <w:rPr>
          <w:lang w:eastAsia="pt-BR"/>
        </w:rPr>
        <w:t>Ler os dados (matrizes de julgamentos fornecida pelo usuário); </w:t>
      </w:r>
    </w:p>
    <w:p w:rsidR="00497881" w:rsidRPr="00497881" w:rsidRDefault="00497881" w:rsidP="00497881">
      <w:pPr>
        <w:pStyle w:val="PargrafodaLista"/>
        <w:numPr>
          <w:ilvl w:val="0"/>
          <w:numId w:val="8"/>
        </w:numPr>
        <w:jc w:val="left"/>
        <w:rPr>
          <w:lang w:eastAsia="pt-BR"/>
        </w:rPr>
      </w:pPr>
      <w:r w:rsidRPr="00497881">
        <w:rPr>
          <w:lang w:eastAsia="pt-BR"/>
        </w:rPr>
        <w:t>Calcular os pesos e a consistência; </w:t>
      </w:r>
    </w:p>
    <w:p w:rsidR="00497881" w:rsidRPr="00497881" w:rsidDel="00AF3EC5" w:rsidRDefault="00497881" w:rsidP="00497881">
      <w:pPr>
        <w:pStyle w:val="PargrafodaLista"/>
        <w:numPr>
          <w:ilvl w:val="0"/>
          <w:numId w:val="8"/>
        </w:numPr>
        <w:jc w:val="left"/>
        <w:rPr>
          <w:del w:id="62" w:author="tpc 02" w:date="2020-03-10T15:30:00Z"/>
          <w:lang w:eastAsia="pt-BR"/>
        </w:rPr>
      </w:pPr>
      <w:r w:rsidRPr="00497881">
        <w:rPr>
          <w:shd w:val="clear" w:color="auto" w:fill="FFFFFF"/>
          <w:lang w:eastAsia="pt-BR"/>
        </w:rPr>
        <w:t>Retornar tabela com os pesos finais de cada alternativa, informando o índice de consistência dos julgamentos de cada critério considerado no problema.</w:t>
      </w:r>
      <w:r w:rsidRPr="00497881">
        <w:rPr>
          <w:lang w:eastAsia="pt-BR"/>
        </w:rPr>
        <w:t> </w:t>
      </w:r>
    </w:p>
    <w:p w:rsidR="00C0177B" w:rsidRPr="006534E4" w:rsidRDefault="00C0177B" w:rsidP="00AF3EC5">
      <w:pPr>
        <w:pStyle w:val="PargrafodaLista"/>
        <w:numPr>
          <w:ilvl w:val="0"/>
          <w:numId w:val="8"/>
        </w:numPr>
        <w:jc w:val="left"/>
        <w:pPrChange w:id="63" w:author="tpc 02" w:date="2020-03-10T15:30:00Z">
          <w:pPr>
            <w:spacing w:after="0"/>
          </w:pPr>
        </w:pPrChange>
      </w:pPr>
    </w:p>
    <w:p w:rsidR="00C0177B" w:rsidRDefault="00C0177B" w:rsidP="00C0177B">
      <w:pPr>
        <w:pStyle w:val="Ttulo2"/>
      </w:pPr>
      <w:r>
        <w:t>Resultados e Discussão</w:t>
      </w:r>
    </w:p>
    <w:p w:rsidR="00C0177B" w:rsidRDefault="00C0177B" w:rsidP="00C0177B">
      <w:pPr>
        <w:rPr>
          <w:b/>
        </w:rPr>
      </w:pPr>
      <w:r>
        <w:t>Deverá apresentar uma s</w:t>
      </w:r>
      <w:r w:rsidRPr="00F44CA2">
        <w:t xml:space="preserve">íntese dos resultados encontrados, podendo </w:t>
      </w:r>
      <w:r>
        <w:t>incluir</w:t>
      </w:r>
      <w:r w:rsidRPr="00F44CA2">
        <w:t xml:space="preserve"> tabela e</w:t>
      </w:r>
      <w:r>
        <w:t xml:space="preserve">/ou </w:t>
      </w:r>
      <w:r w:rsidRPr="00F44CA2">
        <w:t>figura</w:t>
      </w:r>
      <w:r>
        <w:t>, desde que a sua inclusão não ultrapasse o limite máximo de QUINZE páginas.</w:t>
      </w:r>
      <w:r w:rsidRPr="00F44CA2">
        <w:t xml:space="preserve"> Nesta seção </w:t>
      </w:r>
      <w:r>
        <w:t xml:space="preserve">devem ser incluídos </w:t>
      </w:r>
      <w:r w:rsidRPr="00F44CA2">
        <w:t>comentários sobre os resultados</w:t>
      </w:r>
      <w:r>
        <w:t xml:space="preserve"> e/ou </w:t>
      </w:r>
      <w:r w:rsidRPr="00F44CA2">
        <w:t>c</w:t>
      </w:r>
      <w:r>
        <w:t>omparação</w:t>
      </w:r>
      <w:r w:rsidRPr="00F44CA2">
        <w:t xml:space="preserve"> do</w:t>
      </w:r>
      <w:r>
        <w:t>s achados do</w:t>
      </w:r>
      <w:r w:rsidRPr="00F44CA2">
        <w:t xml:space="preserve"> estudo com </w:t>
      </w:r>
      <w:r>
        <w:t xml:space="preserve">os de outras </w:t>
      </w:r>
      <w:r w:rsidRPr="00F44CA2">
        <w:t>publicações</w:t>
      </w:r>
      <w:r>
        <w:t>.</w:t>
      </w:r>
    </w:p>
    <w:p w:rsidR="00C0177B" w:rsidRDefault="00C0177B" w:rsidP="00C0177B">
      <w:pPr>
        <w:spacing w:after="0"/>
      </w:pPr>
      <w:r>
        <w:t>As t</w:t>
      </w:r>
      <w:r w:rsidRPr="00CC3157">
        <w:t xml:space="preserve">abelas e </w:t>
      </w:r>
      <w:r>
        <w:t>f</w:t>
      </w:r>
      <w:r w:rsidRPr="00CC3157">
        <w:t>iguras</w:t>
      </w:r>
      <w:r>
        <w:t xml:space="preserve"> (Entende-se por figuras: gráficos, mapas, fotografias, etc.) devem ser numeradas sequencialmente em algarismos arábicos. Cada tabela e figura, além da numeração, deve possuir um título autoexplicativo apropriado, colocado centralizado, acima da tabela e abaixo da figura. Tanto a tabela quanto a figura deverão ter a especificação da FONTE, posicionada na parte inferior, como também ilustrado a seguir:</w:t>
      </w:r>
    </w:p>
    <w:p w:rsidR="00C0177B" w:rsidRDefault="00C0177B" w:rsidP="00C0177B">
      <w:r w:rsidRPr="00D35171">
        <w:lastRenderedPageBreak/>
        <w:t xml:space="preserve">Figuras e gráficos devem ser centralizadas, conforme ilustrado na Figura 1. Toda figura deve apresentar uma legenda escrita em parágrafo centralizado em fonte </w:t>
      </w:r>
      <w:r>
        <w:t>Arial</w:t>
      </w:r>
      <w:r w:rsidRPr="00D35171">
        <w:t xml:space="preserve"> </w:t>
      </w:r>
      <w:r>
        <w:t>9</w:t>
      </w:r>
      <w:r w:rsidRPr="00D35171">
        <w:t xml:space="preserve"> e espaçamento </w:t>
      </w:r>
      <w:r>
        <w:t xml:space="preserve">anterior e </w:t>
      </w:r>
      <w:r w:rsidRPr="00D35171">
        <w:t>posterior de 6pt. A Figura 1 busca ilustrar a formatação adotada.</w:t>
      </w:r>
    </w:p>
    <w:p w:rsidR="00C0177B" w:rsidRPr="002E445E" w:rsidRDefault="00C0177B" w:rsidP="00C0177B"/>
    <w:p w:rsidR="00C0177B" w:rsidRDefault="00243C7D" w:rsidP="00C0177B">
      <w:pPr>
        <w:spacing w:after="0"/>
        <w:jc w:val="center"/>
      </w:pPr>
      <w:r w:rsidRPr="00243C7D">
        <w:rPr>
          <w:noProof/>
          <w:lang w:eastAsia="pt-BR"/>
        </w:rPr>
        <w:drawing>
          <wp:inline distT="0" distB="0" distL="0" distR="0" wp14:anchorId="4AD8634C" wp14:editId="6A6628C2">
            <wp:extent cx="1296000" cy="1296000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49" w:rsidRPr="00102549" w:rsidRDefault="00102549" w:rsidP="00462D64">
      <w:pPr>
        <w:pStyle w:val="Legenda"/>
      </w:pPr>
      <w:r w:rsidRPr="00462D64">
        <w:rPr>
          <w:b/>
        </w:rPr>
        <w:t xml:space="preserve">Figura </w:t>
      </w:r>
      <w:r w:rsidRPr="00462D64">
        <w:rPr>
          <w:b/>
        </w:rPr>
        <w:fldChar w:fldCharType="begin"/>
      </w:r>
      <w:r w:rsidRPr="00462D64">
        <w:rPr>
          <w:b/>
        </w:rPr>
        <w:instrText xml:space="preserve"> SEQ Figura \* ARABIC </w:instrText>
      </w:r>
      <w:r w:rsidRPr="00462D64">
        <w:rPr>
          <w:b/>
        </w:rPr>
        <w:fldChar w:fldCharType="separate"/>
      </w:r>
      <w:r w:rsidRPr="00462D64">
        <w:rPr>
          <w:b/>
        </w:rPr>
        <w:t>1</w:t>
      </w:r>
      <w:r w:rsidRPr="00462D64">
        <w:rPr>
          <w:b/>
        </w:rPr>
        <w:fldChar w:fldCharType="end"/>
      </w:r>
      <w:r w:rsidRPr="00102549">
        <w:t xml:space="preserve"> – Escrever o título da Figura</w:t>
      </w:r>
    </w:p>
    <w:p w:rsidR="00102549" w:rsidRPr="00C47E9F" w:rsidRDefault="00102549" w:rsidP="00102549">
      <w:pPr>
        <w:spacing w:after="0"/>
        <w:jc w:val="center"/>
      </w:pPr>
      <w:r w:rsidRPr="00C47E9F">
        <w:t>Fonte: SOBRENOME, ANO</w:t>
      </w:r>
    </w:p>
    <w:p w:rsidR="00C0177B" w:rsidRPr="00D35171" w:rsidRDefault="00C0177B" w:rsidP="001B7E7E"/>
    <w:p w:rsidR="00C0177B" w:rsidRPr="00D35171" w:rsidRDefault="00C0177B" w:rsidP="00C0177B">
      <w:r w:rsidRPr="00D35171">
        <w:t>Legendas de tabelas devem ser colocadas na parte superior das mesmas, em parágrafo centralizado, tamanho 10 e com espaçamento anterior e posterior de 6 - conforme ilustrado na Tabela 1. As tabelas devem ser formatadas adotando a mesma formatação da Tabela 1.</w:t>
      </w:r>
    </w:p>
    <w:p w:rsidR="00C0177B" w:rsidRPr="00C47E9F" w:rsidRDefault="00C0177B" w:rsidP="00462D64">
      <w:pPr>
        <w:pStyle w:val="Legenda"/>
      </w:pPr>
      <w:r w:rsidRPr="00462D64">
        <w:rPr>
          <w:b/>
        </w:rPr>
        <w:t xml:space="preserve">Tabela </w:t>
      </w:r>
      <w:r w:rsidRPr="00462D64">
        <w:rPr>
          <w:b/>
        </w:rPr>
        <w:fldChar w:fldCharType="begin"/>
      </w:r>
      <w:r w:rsidRPr="00462D64">
        <w:rPr>
          <w:b/>
        </w:rPr>
        <w:instrText xml:space="preserve"> SEQ Table \* ARABIC </w:instrText>
      </w:r>
      <w:r w:rsidRPr="00462D64">
        <w:rPr>
          <w:b/>
        </w:rPr>
        <w:fldChar w:fldCharType="separate"/>
      </w:r>
      <w:r w:rsidRPr="00462D64">
        <w:rPr>
          <w:b/>
          <w:noProof/>
        </w:rPr>
        <w:t>1</w:t>
      </w:r>
      <w:r w:rsidRPr="00462D64">
        <w:rPr>
          <w:b/>
        </w:rPr>
        <w:fldChar w:fldCharType="end"/>
      </w:r>
      <w:r w:rsidRPr="00C47E9F">
        <w:t xml:space="preserve"> – Escrever o título </w:t>
      </w:r>
      <w:r>
        <w:t>da Tabela</w:t>
      </w:r>
      <w:r w:rsidRPr="00C47E9F">
        <w:t>.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92"/>
        <w:gridCol w:w="1208"/>
      </w:tblGrid>
      <w:tr w:rsidR="00C0177B" w:rsidRPr="00C47E9F" w:rsidTr="00C24C24">
        <w:trPr>
          <w:trHeight w:val="315"/>
          <w:jc w:val="center"/>
        </w:trPr>
        <w:tc>
          <w:tcPr>
            <w:tcW w:w="1240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25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b/>
                <w:bCs/>
                <w:color w:val="000000"/>
                <w:lang w:eastAsia="pt-BR"/>
              </w:rPr>
              <w:t>Taxa (%)</w:t>
            </w:r>
          </w:p>
        </w:tc>
      </w:tr>
      <w:tr w:rsidR="00C0177B" w:rsidRPr="00C47E9F" w:rsidTr="00C24C24">
        <w:trPr>
          <w:trHeight w:val="315"/>
          <w:jc w:val="center"/>
        </w:trPr>
        <w:tc>
          <w:tcPr>
            <w:tcW w:w="124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b/>
                <w:bCs/>
                <w:color w:val="000000"/>
                <w:lang w:eastAsia="pt-BR"/>
              </w:rPr>
              <w:t>Grupo 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b/>
                <w:bCs/>
                <w:color w:val="000000"/>
                <w:lang w:eastAsia="pt-BR"/>
              </w:rPr>
              <w:t>Grupo2</w:t>
            </w:r>
          </w:p>
        </w:tc>
      </w:tr>
      <w:tr w:rsidR="00C0177B" w:rsidRPr="00C47E9F" w:rsidTr="00C24C24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2000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 w:rsidR="00C0177B" w:rsidRPr="00C47E9F" w:rsidTr="00C24C24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2001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 w:rsidR="00C0177B" w:rsidRPr="00C47E9F" w:rsidTr="00C24C24">
        <w:trPr>
          <w:trHeight w:val="315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</w:tr>
      <w:tr w:rsidR="00C0177B" w:rsidRPr="00C47E9F" w:rsidTr="00C24C24">
        <w:trPr>
          <w:trHeight w:val="330"/>
          <w:jc w:val="center"/>
        </w:trPr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2017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177B" w:rsidRPr="00C47E9F" w:rsidRDefault="00C0177B" w:rsidP="00C24C24">
            <w:pPr>
              <w:spacing w:after="0"/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C47E9F"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</w:tbl>
    <w:p w:rsidR="00C0177B" w:rsidRPr="00C47E9F" w:rsidRDefault="00C0177B" w:rsidP="00C0177B">
      <w:pPr>
        <w:pStyle w:val="TableCaption"/>
        <w:spacing w:before="0" w:after="0" w:line="240" w:lineRule="auto"/>
        <w:rPr>
          <w:rFonts w:ascii="Arial" w:hAnsi="Arial"/>
          <w:sz w:val="22"/>
          <w:szCs w:val="22"/>
        </w:rPr>
      </w:pPr>
      <w:r w:rsidRPr="00C47E9F">
        <w:rPr>
          <w:rFonts w:ascii="Arial" w:hAnsi="Arial"/>
          <w:sz w:val="22"/>
          <w:szCs w:val="22"/>
        </w:rPr>
        <w:t>Fonte: SOBRENOME, ANO</w:t>
      </w:r>
    </w:p>
    <w:p w:rsidR="00C0177B" w:rsidRPr="00765169" w:rsidRDefault="00C0177B" w:rsidP="00C0177B"/>
    <w:p w:rsidR="00E45489" w:rsidRDefault="00E45489" w:rsidP="00C0177B">
      <w:pPr>
        <w:pStyle w:val="Ttulo2"/>
      </w:pPr>
      <w:r>
        <w:t>Conclusão</w:t>
      </w:r>
    </w:p>
    <w:p w:rsidR="00BE1168" w:rsidRDefault="00BE1168" w:rsidP="00BE1168">
      <w:pPr>
        <w:pStyle w:val="PargrafodaLista"/>
        <w:spacing w:before="0"/>
        <w:ind w:left="927"/>
        <w:jc w:val="both"/>
      </w:pPr>
      <w:r w:rsidRPr="006534E4">
        <w:t xml:space="preserve">Nesta seção </w:t>
      </w:r>
      <w:r>
        <w:t>são apresentadas as conclusões do trabalho.</w:t>
      </w:r>
    </w:p>
    <w:p w:rsidR="00BE1168" w:rsidRPr="006534E4" w:rsidRDefault="00BE1168" w:rsidP="00BE1168">
      <w:pPr>
        <w:pStyle w:val="PargrafodaLista"/>
        <w:spacing w:before="0"/>
        <w:ind w:left="927"/>
        <w:jc w:val="both"/>
      </w:pPr>
    </w:p>
    <w:p w:rsidR="00BE1168" w:rsidRDefault="00BE1168" w:rsidP="00473B1C">
      <w:pPr>
        <w:pStyle w:val="Ttulo2"/>
      </w:pPr>
      <w:r w:rsidRPr="006534E4">
        <w:t>Referências</w:t>
      </w:r>
    </w:p>
    <w:p w:rsidR="00791975" w:rsidRPr="00791975" w:rsidRDefault="00FD2F1D" w:rsidP="00791975">
      <w:hyperlink r:id="rId14" w:history="1">
        <w:r w:rsidR="00791975">
          <w:rPr>
            <w:rStyle w:val="Hyperlink"/>
          </w:rPr>
          <w:t>http://www.revistasg.uff.br/index.php/sg/article/view/988/493</w:t>
        </w:r>
      </w:hyperlink>
    </w:p>
    <w:p w:rsidR="00BE1168" w:rsidRDefault="00BE1168" w:rsidP="00BE1168">
      <w:pPr>
        <w:spacing w:after="0"/>
      </w:pPr>
      <w:r w:rsidRPr="006534E4">
        <w:rPr>
          <w:rFonts w:cs="Arial"/>
        </w:rPr>
        <w:lastRenderedPageBreak/>
        <w:t xml:space="preserve">Ao final do trabalho, </w:t>
      </w:r>
      <w:r>
        <w:rPr>
          <w:rFonts w:cs="Arial"/>
        </w:rPr>
        <w:t xml:space="preserve">todas </w:t>
      </w:r>
      <w:r w:rsidRPr="006534E4">
        <w:rPr>
          <w:rFonts w:cs="Arial"/>
        </w:rPr>
        <w:t>as referências citadas deverão ser ordenadas alfabeticamente de acordo com o sobrenome do primeiro autor</w:t>
      </w:r>
      <w:r>
        <w:rPr>
          <w:rFonts w:cs="Arial"/>
        </w:rPr>
        <w:t xml:space="preserve">, </w:t>
      </w:r>
      <w:r w:rsidRPr="00D35171">
        <w:t xml:space="preserve">com fonte </w:t>
      </w:r>
      <w:r>
        <w:rPr>
          <w:i/>
        </w:rPr>
        <w:t>Arial</w:t>
      </w:r>
      <w:r w:rsidRPr="00D35171">
        <w:t xml:space="preserve">, tamanho </w:t>
      </w:r>
      <w:r>
        <w:t>9</w:t>
      </w:r>
      <w:r w:rsidRPr="00D35171">
        <w:t>, espaçamento simples</w:t>
      </w:r>
      <w:r w:rsidR="00025FEA">
        <w:t xml:space="preserve"> (Use estilo Citação)</w:t>
      </w:r>
      <w:r>
        <w:t>.</w:t>
      </w:r>
      <w:r w:rsidRPr="00D35171">
        <w:t xml:space="preserve"> </w:t>
      </w:r>
      <w:r w:rsidR="00B7627A">
        <w:t>Veja o exemplo:</w:t>
      </w:r>
    </w:p>
    <w:p w:rsidR="00630385" w:rsidRDefault="00630385" w:rsidP="00473B1C">
      <w:pPr>
        <w:pStyle w:val="Citao"/>
        <w:jc w:val="both"/>
      </w:pPr>
      <w:r>
        <w:t xml:space="preserve">SOBRENOME, Nome. </w:t>
      </w:r>
      <w:r w:rsidRPr="00630385">
        <w:rPr>
          <w:b/>
        </w:rPr>
        <w:t>Título:</w:t>
      </w:r>
      <w:r>
        <w:t xml:space="preserve"> subtítulo (se </w:t>
      </w:r>
      <w:r w:rsidRPr="00630385">
        <w:t>houver</w:t>
      </w:r>
      <w:r w:rsidR="00025FEA">
        <w:t xml:space="preserve"> sem negrito</w:t>
      </w:r>
      <w:r>
        <w:t>). Edição (se houver). Local de publicação: Editora, data de publicação da obra.</w:t>
      </w:r>
    </w:p>
    <w:p w:rsidR="00E15921" w:rsidRDefault="003B084A" w:rsidP="00BE1168">
      <w:pPr>
        <w:spacing w:after="0"/>
        <w:rPr>
          <w:rFonts w:cs="Arial"/>
        </w:rPr>
      </w:pPr>
      <w:r>
        <w:rPr>
          <w:rFonts w:cs="Arial"/>
        </w:rPr>
        <w:t xml:space="preserve">Deve ser citado o R (veja </w:t>
      </w:r>
      <w:proofErr w:type="spellStart"/>
      <w:proofErr w:type="gramStart"/>
      <w:r w:rsidRPr="00D2687C">
        <w:rPr>
          <w:rFonts w:cs="Arial"/>
          <w:b/>
        </w:rPr>
        <w:t>citation</w:t>
      </w:r>
      <w:proofErr w:type="spellEnd"/>
      <w:r w:rsidRPr="00D2687C">
        <w:rPr>
          <w:rFonts w:cs="Arial"/>
          <w:b/>
        </w:rPr>
        <w:t>(</w:t>
      </w:r>
      <w:proofErr w:type="gramEnd"/>
      <w:r w:rsidRPr="00D2687C">
        <w:rPr>
          <w:rFonts w:cs="Arial"/>
          <w:b/>
        </w:rPr>
        <w:t>)</w:t>
      </w:r>
      <w:r>
        <w:rPr>
          <w:rFonts w:cs="Arial"/>
        </w:rPr>
        <w:t xml:space="preserve"> ) e os pacotes utilizados (exemplo: </w:t>
      </w:r>
      <w:proofErr w:type="spellStart"/>
      <w:r w:rsidRPr="00D2687C">
        <w:rPr>
          <w:rFonts w:cs="Arial"/>
          <w:b/>
        </w:rPr>
        <w:t>citation</w:t>
      </w:r>
      <w:proofErr w:type="spellEnd"/>
      <w:r w:rsidRPr="00D2687C">
        <w:rPr>
          <w:rFonts w:cs="Arial"/>
          <w:b/>
        </w:rPr>
        <w:t>("</w:t>
      </w:r>
      <w:proofErr w:type="spellStart"/>
      <w:r w:rsidRPr="00D2687C">
        <w:rPr>
          <w:rFonts w:cs="Arial"/>
          <w:b/>
        </w:rPr>
        <w:t>tidyverse</w:t>
      </w:r>
      <w:proofErr w:type="spellEnd"/>
      <w:r w:rsidRPr="00D2687C">
        <w:rPr>
          <w:rFonts w:cs="Arial"/>
          <w:b/>
        </w:rPr>
        <w:t>")</w:t>
      </w:r>
      <w:r>
        <w:rPr>
          <w:rFonts w:cs="Arial"/>
        </w:rPr>
        <w:t xml:space="preserve"> )</w:t>
      </w:r>
    </w:p>
    <w:p w:rsidR="00BE1168" w:rsidRPr="006534E4" w:rsidRDefault="00BE1168" w:rsidP="00BE1168">
      <w:pPr>
        <w:spacing w:after="0"/>
        <w:rPr>
          <w:rFonts w:cs="Arial"/>
        </w:rPr>
      </w:pPr>
      <w:r w:rsidRPr="006534E4">
        <w:rPr>
          <w:rFonts w:cs="Arial"/>
        </w:rPr>
        <w:t xml:space="preserve">As referências citadas no texto devem conter o sobrenome do(s) autor(es), seguido pelo </w:t>
      </w:r>
      <w:r>
        <w:rPr>
          <w:rFonts w:cs="Arial"/>
        </w:rPr>
        <w:t>a</w:t>
      </w:r>
      <w:r w:rsidRPr="006534E4">
        <w:rPr>
          <w:rFonts w:cs="Arial"/>
        </w:rPr>
        <w:t>no da publicação. A título de exemplificação são apresentadas as normas de citação indireta de acordo com as normas da ABNT: a) N</w:t>
      </w:r>
      <w:r w:rsidRPr="006534E4">
        <w:rPr>
          <w:rFonts w:cs="Arial"/>
          <w:color w:val="000000"/>
          <w:shd w:val="clear" w:color="auto" w:fill="FFFFFF"/>
        </w:rPr>
        <w:t>ome do(s) autor(es) aparece(m) ao final da citação</w:t>
      </w:r>
      <w:r w:rsidRPr="006534E4">
        <w:rPr>
          <w:rFonts w:cs="Arial"/>
        </w:rPr>
        <w:t xml:space="preserve"> (Ex.: DACHS e SANTOS, 2006; NERI, 2007; </w:t>
      </w:r>
      <w:r w:rsidRPr="006534E4">
        <w:rPr>
          <w:rFonts w:cs="Arial"/>
          <w:color w:val="000000"/>
          <w:shd w:val="clear" w:color="auto" w:fill="FFFFFF"/>
        </w:rPr>
        <w:t>BLAZER</w:t>
      </w:r>
      <w:r w:rsidRPr="006534E4">
        <w:rPr>
          <w:rFonts w:cs="Arial"/>
        </w:rPr>
        <w:t>, 2008); b) No caso do a</w:t>
      </w:r>
      <w:r w:rsidRPr="006534E4">
        <w:rPr>
          <w:rFonts w:cs="Arial"/>
          <w:color w:val="000000"/>
          <w:shd w:val="clear" w:color="auto" w:fill="FFFFFF"/>
        </w:rPr>
        <w:t>utor ser parte integrante do texto (Ex.:</w:t>
      </w:r>
      <w:r w:rsidRPr="006534E4">
        <w:rPr>
          <w:rFonts w:cs="Arial"/>
        </w:rPr>
        <w:t xml:space="preserve"> </w:t>
      </w:r>
      <w:proofErr w:type="spellStart"/>
      <w:r w:rsidRPr="006534E4">
        <w:rPr>
          <w:rFonts w:cs="Arial"/>
        </w:rPr>
        <w:t>Dachs</w:t>
      </w:r>
      <w:proofErr w:type="spellEnd"/>
      <w:r w:rsidRPr="006534E4">
        <w:rPr>
          <w:rFonts w:cs="Arial"/>
        </w:rPr>
        <w:t xml:space="preserve"> e Santos (2006) verificaram que ....)</w:t>
      </w:r>
    </w:p>
    <w:p w:rsidR="00BE1168" w:rsidRDefault="00BE1168" w:rsidP="00BE1168">
      <w:pPr>
        <w:spacing w:after="0"/>
      </w:pPr>
      <w:r w:rsidRPr="00934260">
        <w:t xml:space="preserve">Todas as referências devem ser apresentadas de </w:t>
      </w:r>
      <w:r>
        <w:t xml:space="preserve">modo adequado </w:t>
      </w:r>
      <w:r w:rsidRPr="00A80124">
        <w:t>respeitando as normas da ABNT</w:t>
      </w:r>
      <w:r w:rsidRPr="00934260">
        <w:t>. A veracidade das informações contidas na lista</w:t>
      </w:r>
      <w:r>
        <w:t>gem</w:t>
      </w:r>
      <w:r w:rsidRPr="00934260">
        <w:t xml:space="preserve"> de referências é de responsabilidade</w:t>
      </w:r>
      <w:r>
        <w:t xml:space="preserve"> exclusiva</w:t>
      </w:r>
      <w:r w:rsidRPr="00934260">
        <w:t xml:space="preserve"> do(s) autor(es).</w:t>
      </w:r>
    </w:p>
    <w:p w:rsidR="00630385" w:rsidRPr="00D35171" w:rsidRDefault="00630385" w:rsidP="00DF4315">
      <w:pPr>
        <w:pStyle w:val="Ttulo2"/>
      </w:pPr>
      <w:r w:rsidRPr="00DF4315">
        <w:t>A</w:t>
      </w:r>
      <w:r w:rsidR="00B50B64">
        <w:t>nexo</w:t>
      </w:r>
    </w:p>
    <w:p w:rsidR="00630385" w:rsidRPr="00C268D5" w:rsidRDefault="00630385" w:rsidP="00630385">
      <w:r w:rsidRPr="00C268D5">
        <w:t xml:space="preserve">Inclua no anexo o script </w:t>
      </w:r>
      <w:r>
        <w:t xml:space="preserve">de comandos </w:t>
      </w:r>
      <w:r w:rsidRPr="00C268D5">
        <w:t xml:space="preserve">do R. </w:t>
      </w:r>
    </w:p>
    <w:p w:rsidR="00BE1168" w:rsidRPr="00FD3C78" w:rsidRDefault="00BE1168" w:rsidP="00BE1168">
      <w:pPr>
        <w:spacing w:before="100" w:beforeAutospacing="1" w:after="100" w:afterAutospacing="1"/>
        <w:jc w:val="center"/>
        <w:rPr>
          <w:b/>
        </w:rPr>
      </w:pPr>
      <w:r w:rsidRPr="00FD3C78">
        <w:rPr>
          <w:b/>
        </w:rPr>
        <w:t>Leia também o “</w:t>
      </w:r>
      <w:r w:rsidRPr="00FD3C78">
        <w:rPr>
          <w:b/>
          <w:i/>
        </w:rPr>
        <w:t xml:space="preserve">Regulamento para submissão de </w:t>
      </w:r>
      <w:r w:rsidR="00630385">
        <w:rPr>
          <w:b/>
          <w:i/>
        </w:rPr>
        <w:t>artigos</w:t>
      </w:r>
      <w:r w:rsidRPr="00FD3C78">
        <w:rPr>
          <w:b/>
          <w:i/>
        </w:rPr>
        <w:t xml:space="preserve">” </w:t>
      </w:r>
      <w:r w:rsidRPr="00FD3C78">
        <w:rPr>
          <w:b/>
        </w:rPr>
        <w:t xml:space="preserve">(que resume as informações apresentadas neste </w:t>
      </w:r>
      <w:proofErr w:type="spellStart"/>
      <w:r w:rsidRPr="00FD3C78">
        <w:rPr>
          <w:b/>
        </w:rPr>
        <w:t>Template</w:t>
      </w:r>
      <w:proofErr w:type="spellEnd"/>
      <w:r w:rsidRPr="00FD3C78">
        <w:rPr>
          <w:b/>
        </w:rPr>
        <w:t>) disponibilizados no site do evento (</w:t>
      </w:r>
      <w:hyperlink r:id="rId15" w:history="1">
        <w:r w:rsidRPr="00FD3C78">
          <w:rPr>
            <w:b/>
          </w:rPr>
          <w:t>www.ser.uff.br</w:t>
        </w:r>
      </w:hyperlink>
      <w:r w:rsidRPr="00FD3C78">
        <w:rPr>
          <w:b/>
        </w:rPr>
        <w:t>).</w:t>
      </w:r>
    </w:p>
    <w:sectPr w:rsidR="00BE1168" w:rsidRPr="00FD3C78" w:rsidSect="00BD5DC2">
      <w:headerReference w:type="default" r:id="rId16"/>
      <w:pgSz w:w="11906" w:h="16838"/>
      <w:pgMar w:top="1418" w:right="1418" w:bottom="1418" w:left="1418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F1D" w:rsidRDefault="00FD2F1D" w:rsidP="00116519">
      <w:pPr>
        <w:spacing w:after="0"/>
      </w:pPr>
      <w:r>
        <w:separator/>
      </w:r>
    </w:p>
  </w:endnote>
  <w:endnote w:type="continuationSeparator" w:id="0">
    <w:p w:rsidR="00FD2F1D" w:rsidRDefault="00FD2F1D" w:rsidP="001165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F1D" w:rsidRDefault="00FD2F1D" w:rsidP="00116519">
      <w:pPr>
        <w:spacing w:after="0"/>
      </w:pPr>
      <w:r>
        <w:separator/>
      </w:r>
    </w:p>
  </w:footnote>
  <w:footnote w:type="continuationSeparator" w:id="0">
    <w:p w:rsidR="00FD2F1D" w:rsidRDefault="00FD2F1D" w:rsidP="001165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18A" w:rsidRPr="00BD5DC2" w:rsidRDefault="00565A31" w:rsidP="00565A31">
    <w:pPr>
      <w:pStyle w:val="Cabealho"/>
      <w:ind w:firstLine="0"/>
      <w:rPr>
        <w:rFonts w:cs="Arial"/>
        <w:sz w:val="20"/>
        <w:szCs w:val="20"/>
        <w:lang w:val="en-US"/>
      </w:rPr>
    </w:pPr>
    <w:r>
      <w:rPr>
        <w:noProof/>
        <w:lang w:eastAsia="pt-BR"/>
      </w:rPr>
      <w:drawing>
        <wp:inline distT="0" distB="0" distL="0" distR="0" wp14:anchorId="3BFC3453" wp14:editId="48014C5B">
          <wp:extent cx="5760000" cy="901499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000" cy="9014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873F86"/>
    <w:multiLevelType w:val="hybridMultilevel"/>
    <w:tmpl w:val="0034457C"/>
    <w:lvl w:ilvl="0" w:tplc="069CD9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C9708B"/>
    <w:multiLevelType w:val="hybridMultilevel"/>
    <w:tmpl w:val="9064D6D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7BB4187"/>
    <w:multiLevelType w:val="hybridMultilevel"/>
    <w:tmpl w:val="56021F6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B01FDB"/>
    <w:multiLevelType w:val="multilevel"/>
    <w:tmpl w:val="7EF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C13A96"/>
    <w:multiLevelType w:val="multilevel"/>
    <w:tmpl w:val="B2C6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1C7E01"/>
    <w:multiLevelType w:val="multilevel"/>
    <w:tmpl w:val="9DDC9866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16"/>
        </w:tabs>
        <w:ind w:left="45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76"/>
        </w:tabs>
        <w:ind w:left="66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96"/>
        </w:tabs>
        <w:ind w:left="7396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4520DE"/>
    <w:multiLevelType w:val="hybridMultilevel"/>
    <w:tmpl w:val="486CE52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1955429"/>
    <w:multiLevelType w:val="hybridMultilevel"/>
    <w:tmpl w:val="EECEE02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E990519"/>
    <w:multiLevelType w:val="multilevel"/>
    <w:tmpl w:val="93B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pc 02">
    <w15:presenceInfo w15:providerId="None" w15:userId="tpc 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4C"/>
    <w:rsid w:val="00025FEA"/>
    <w:rsid w:val="0003424C"/>
    <w:rsid w:val="000562B9"/>
    <w:rsid w:val="000607F1"/>
    <w:rsid w:val="00071D14"/>
    <w:rsid w:val="00097FF1"/>
    <w:rsid w:val="000D00CF"/>
    <w:rsid w:val="000D329F"/>
    <w:rsid w:val="00102549"/>
    <w:rsid w:val="00116519"/>
    <w:rsid w:val="00186625"/>
    <w:rsid w:val="00196E46"/>
    <w:rsid w:val="001B7E7E"/>
    <w:rsid w:val="002200B8"/>
    <w:rsid w:val="002247F0"/>
    <w:rsid w:val="00243C7D"/>
    <w:rsid w:val="002A018A"/>
    <w:rsid w:val="002A7BD7"/>
    <w:rsid w:val="002B1261"/>
    <w:rsid w:val="002C7E59"/>
    <w:rsid w:val="002E5BB0"/>
    <w:rsid w:val="002F055D"/>
    <w:rsid w:val="003502B1"/>
    <w:rsid w:val="00361157"/>
    <w:rsid w:val="00376C12"/>
    <w:rsid w:val="003B084A"/>
    <w:rsid w:val="003C600C"/>
    <w:rsid w:val="004036BB"/>
    <w:rsid w:val="00410EEF"/>
    <w:rsid w:val="00421298"/>
    <w:rsid w:val="00421F8B"/>
    <w:rsid w:val="00427E71"/>
    <w:rsid w:val="00462D64"/>
    <w:rsid w:val="00473B1C"/>
    <w:rsid w:val="00497881"/>
    <w:rsid w:val="004D2A79"/>
    <w:rsid w:val="00506F6F"/>
    <w:rsid w:val="00512F7E"/>
    <w:rsid w:val="00565A31"/>
    <w:rsid w:val="00572FCD"/>
    <w:rsid w:val="005B1B9D"/>
    <w:rsid w:val="005C63EC"/>
    <w:rsid w:val="005D29D7"/>
    <w:rsid w:val="005D542D"/>
    <w:rsid w:val="005F22F1"/>
    <w:rsid w:val="006005EE"/>
    <w:rsid w:val="00630385"/>
    <w:rsid w:val="00632B98"/>
    <w:rsid w:val="006F37D0"/>
    <w:rsid w:val="00701930"/>
    <w:rsid w:val="007025C3"/>
    <w:rsid w:val="00723252"/>
    <w:rsid w:val="00727540"/>
    <w:rsid w:val="0073461D"/>
    <w:rsid w:val="00737BB8"/>
    <w:rsid w:val="00744D30"/>
    <w:rsid w:val="00765169"/>
    <w:rsid w:val="00773321"/>
    <w:rsid w:val="00791975"/>
    <w:rsid w:val="007F7584"/>
    <w:rsid w:val="008470EF"/>
    <w:rsid w:val="008664B7"/>
    <w:rsid w:val="00887548"/>
    <w:rsid w:val="008B71F8"/>
    <w:rsid w:val="009064CF"/>
    <w:rsid w:val="00910026"/>
    <w:rsid w:val="00934E69"/>
    <w:rsid w:val="00990F68"/>
    <w:rsid w:val="009B5A9C"/>
    <w:rsid w:val="009B697A"/>
    <w:rsid w:val="009C1137"/>
    <w:rsid w:val="009C2DF5"/>
    <w:rsid w:val="009E11AE"/>
    <w:rsid w:val="009F50B5"/>
    <w:rsid w:val="00A03A53"/>
    <w:rsid w:val="00A52459"/>
    <w:rsid w:val="00A54453"/>
    <w:rsid w:val="00AA60A9"/>
    <w:rsid w:val="00AB4ED7"/>
    <w:rsid w:val="00AC6919"/>
    <w:rsid w:val="00AE25EE"/>
    <w:rsid w:val="00AE619B"/>
    <w:rsid w:val="00AE7A31"/>
    <w:rsid w:val="00AF3EC5"/>
    <w:rsid w:val="00B50B64"/>
    <w:rsid w:val="00B54C55"/>
    <w:rsid w:val="00B61ECC"/>
    <w:rsid w:val="00B7627A"/>
    <w:rsid w:val="00BA5E98"/>
    <w:rsid w:val="00BD0BE6"/>
    <w:rsid w:val="00BD5DC2"/>
    <w:rsid w:val="00BE1168"/>
    <w:rsid w:val="00BE1294"/>
    <w:rsid w:val="00C0177B"/>
    <w:rsid w:val="00C03F1F"/>
    <w:rsid w:val="00C04A1E"/>
    <w:rsid w:val="00C234B2"/>
    <w:rsid w:val="00C268D5"/>
    <w:rsid w:val="00CD4452"/>
    <w:rsid w:val="00D13AC6"/>
    <w:rsid w:val="00D27272"/>
    <w:rsid w:val="00D541F0"/>
    <w:rsid w:val="00D809BD"/>
    <w:rsid w:val="00D9633F"/>
    <w:rsid w:val="00DA4B7F"/>
    <w:rsid w:val="00DB2674"/>
    <w:rsid w:val="00DF4315"/>
    <w:rsid w:val="00E15921"/>
    <w:rsid w:val="00E21942"/>
    <w:rsid w:val="00E32330"/>
    <w:rsid w:val="00E44119"/>
    <w:rsid w:val="00E45489"/>
    <w:rsid w:val="00E742FA"/>
    <w:rsid w:val="00E83B14"/>
    <w:rsid w:val="00EF0D85"/>
    <w:rsid w:val="00EF3100"/>
    <w:rsid w:val="00F1321F"/>
    <w:rsid w:val="00F9488D"/>
    <w:rsid w:val="00FA1B2B"/>
    <w:rsid w:val="00FB31CE"/>
    <w:rsid w:val="00F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D009D"/>
  <w15:docId w15:val="{1383B589-E9F2-4850-962F-9F076558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F1"/>
    <w:pPr>
      <w:spacing w:after="120" w:line="360" w:lineRule="auto"/>
      <w:ind w:firstLine="567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50B64"/>
    <w:pPr>
      <w:keepNext/>
      <w:keepLines/>
      <w:spacing w:before="120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177B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B50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uiPriority w:val="99"/>
    <w:rsid w:val="00DA4B7F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Courier"/>
      <w:color w:val="000000"/>
      <w:sz w:val="24"/>
      <w:szCs w:val="24"/>
      <w:lang w:val="en-GB" w:eastAsia="en-GB"/>
    </w:rPr>
  </w:style>
  <w:style w:type="paragraph" w:styleId="Cabealho">
    <w:name w:val="header"/>
    <w:basedOn w:val="Normal"/>
    <w:link w:val="CabealhoChar"/>
    <w:uiPriority w:val="99"/>
    <w:unhideWhenUsed/>
    <w:rsid w:val="0011651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116519"/>
  </w:style>
  <w:style w:type="paragraph" w:styleId="Rodap">
    <w:name w:val="footer"/>
    <w:basedOn w:val="Normal"/>
    <w:link w:val="RodapChar"/>
    <w:uiPriority w:val="99"/>
    <w:unhideWhenUsed/>
    <w:rsid w:val="0011651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116519"/>
  </w:style>
  <w:style w:type="character" w:styleId="Hyperlink">
    <w:name w:val="Hyperlink"/>
    <w:basedOn w:val="Fontepargpadro"/>
    <w:uiPriority w:val="99"/>
    <w:unhideWhenUsed/>
    <w:rsid w:val="00116519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50B6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0177B"/>
    <w:rPr>
      <w:rFonts w:ascii="Arial" w:eastAsiaTheme="majorEastAsia" w:hAnsi="Arial" w:cstheme="majorBidi"/>
      <w:b/>
      <w:szCs w:val="26"/>
    </w:rPr>
  </w:style>
  <w:style w:type="paragraph" w:styleId="Corpodetexto">
    <w:name w:val="Body Text"/>
    <w:basedOn w:val="Normal"/>
    <w:link w:val="CorpodetextoChar"/>
    <w:semiHidden/>
    <w:rsid w:val="005D542D"/>
    <w:pPr>
      <w:suppressAutoHyphens/>
      <w:jc w:val="left"/>
    </w:pPr>
    <w:rPr>
      <w:rFonts w:ascii="New York" w:eastAsia="Times New Roman" w:hAnsi="New York" w:cs="Courier New"/>
      <w:sz w:val="24"/>
      <w:szCs w:val="20"/>
      <w:lang w:val="en-AU"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5D542D"/>
    <w:rPr>
      <w:rFonts w:ascii="New York" w:eastAsia="Times New Roman" w:hAnsi="New York" w:cs="Courier New"/>
      <w:sz w:val="24"/>
      <w:szCs w:val="20"/>
      <w:lang w:val="en-AU" w:eastAsia="ar-SA"/>
    </w:rPr>
  </w:style>
  <w:style w:type="paragraph" w:styleId="NormalWeb">
    <w:name w:val="Normal (Web)"/>
    <w:basedOn w:val="Normal"/>
    <w:uiPriority w:val="99"/>
    <w:semiHidden/>
    <w:unhideWhenUsed/>
    <w:rsid w:val="005D542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D542D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0D00CF"/>
    <w:pPr>
      <w:spacing w:before="120" w:after="0"/>
      <w:ind w:firstLine="0"/>
      <w:contextualSpacing/>
      <w:jc w:val="center"/>
    </w:pPr>
  </w:style>
  <w:style w:type="paragraph" w:styleId="Citao">
    <w:name w:val="Quote"/>
    <w:basedOn w:val="Normal"/>
    <w:next w:val="Normal"/>
    <w:link w:val="CitaoChar"/>
    <w:uiPriority w:val="29"/>
    <w:qFormat/>
    <w:rsid w:val="00630385"/>
    <w:pPr>
      <w:spacing w:line="240" w:lineRule="auto"/>
      <w:ind w:firstLine="0"/>
      <w:jc w:val="left"/>
    </w:pPr>
    <w:rPr>
      <w:iCs/>
      <w:color w:val="000000" w:themeColor="text1"/>
      <w:sz w:val="18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630385"/>
    <w:rPr>
      <w:rFonts w:ascii="Arial" w:hAnsi="Arial"/>
      <w:iCs/>
      <w:color w:val="000000" w:themeColor="text1"/>
      <w:sz w:val="18"/>
    </w:rPr>
  </w:style>
  <w:style w:type="character" w:styleId="RefernciaSutil">
    <w:name w:val="Subtle Reference"/>
    <w:basedOn w:val="Fontepargpadro"/>
    <w:uiPriority w:val="31"/>
    <w:rsid w:val="00BE1168"/>
    <w:rPr>
      <w:rFonts w:ascii="Arial" w:hAnsi="Arial"/>
      <w:caps w:val="0"/>
      <w:smallCaps w:val="0"/>
      <w:vanish w:val="0"/>
      <w:color w:val="auto"/>
      <w:sz w:val="18"/>
    </w:rPr>
  </w:style>
  <w:style w:type="character" w:customStyle="1" w:styleId="a">
    <w:name w:val="a"/>
    <w:basedOn w:val="Fontepargpadro"/>
    <w:rsid w:val="00C268D5"/>
  </w:style>
  <w:style w:type="character" w:customStyle="1" w:styleId="l6">
    <w:name w:val="l6"/>
    <w:basedOn w:val="Fontepargpadro"/>
    <w:rsid w:val="00C268D5"/>
  </w:style>
  <w:style w:type="paragraph" w:styleId="SemEspaamento">
    <w:name w:val="No Spacing"/>
    <w:uiPriority w:val="1"/>
    <w:qFormat/>
    <w:rsid w:val="00887548"/>
    <w:pPr>
      <w:spacing w:after="0" w:line="240" w:lineRule="auto"/>
      <w:jc w:val="both"/>
    </w:pPr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31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1CE"/>
    <w:rPr>
      <w:rFonts w:ascii="Segoe UI" w:hAnsi="Segoe UI" w:cs="Segoe UI"/>
      <w:sz w:val="18"/>
      <w:szCs w:val="18"/>
    </w:rPr>
  </w:style>
  <w:style w:type="paragraph" w:customStyle="1" w:styleId="TableCaption">
    <w:name w:val="Table_Caption"/>
    <w:basedOn w:val="Normal"/>
    <w:rsid w:val="00765169"/>
    <w:pPr>
      <w:keepNext/>
      <w:spacing w:before="240" w:line="276" w:lineRule="auto"/>
      <w:ind w:firstLine="0"/>
      <w:jc w:val="center"/>
    </w:pPr>
    <w:rPr>
      <w:rFonts w:ascii="Calibri" w:eastAsia="Times New Roman" w:hAnsi="Calibri" w:cs="Arial"/>
      <w:sz w:val="20"/>
      <w:szCs w:val="24"/>
    </w:rPr>
  </w:style>
  <w:style w:type="paragraph" w:styleId="Legenda">
    <w:name w:val="caption"/>
    <w:basedOn w:val="Normal"/>
    <w:next w:val="Normal"/>
    <w:autoRedefine/>
    <w:qFormat/>
    <w:rsid w:val="00462D64"/>
    <w:pPr>
      <w:spacing w:after="0"/>
      <w:ind w:firstLine="0"/>
      <w:jc w:val="center"/>
    </w:pPr>
    <w:rPr>
      <w:rFonts w:eastAsia="Times New Roman" w:cs="Arial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4D3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44D30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44D30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B50B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rsid w:val="009C1137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C1137"/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D9633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9633F"/>
  </w:style>
  <w:style w:type="character" w:customStyle="1" w:styleId="eop">
    <w:name w:val="eop"/>
    <w:basedOn w:val="Fontepargpadro"/>
    <w:rsid w:val="00D9633F"/>
  </w:style>
  <w:style w:type="character" w:customStyle="1" w:styleId="spellingerror">
    <w:name w:val="spellingerror"/>
    <w:basedOn w:val="Fontepargpadro"/>
    <w:rsid w:val="00D9633F"/>
  </w:style>
  <w:style w:type="character" w:customStyle="1" w:styleId="textrun">
    <w:name w:val="textrun"/>
    <w:basedOn w:val="Fontepargpadro"/>
    <w:rsid w:val="00632B98"/>
  </w:style>
  <w:style w:type="character" w:styleId="TextodoEspaoReservado">
    <w:name w:val="Placeholder Text"/>
    <w:basedOn w:val="Fontepargpadro"/>
    <w:uiPriority w:val="99"/>
    <w:semiHidden/>
    <w:rsid w:val="00EF0D85"/>
    <w:rPr>
      <w:color w:val="808080"/>
    </w:rPr>
  </w:style>
  <w:style w:type="table" w:styleId="Tabelacomgrade">
    <w:name w:val="Table Grid"/>
    <w:basedOn w:val="Tabelanormal"/>
    <w:uiPriority w:val="39"/>
    <w:rsid w:val="00421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.uff.br" TargetMode="Externa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ser.uff.br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revistasg.uff.br/index.php/sg/article/view/988/49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EF011-03B5-4991-94AA-3266AE2D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2795</Words>
  <Characters>15099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Lancaster University</Company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tpc 02</cp:lastModifiedBy>
  <cp:revision>2</cp:revision>
  <cp:lastPrinted>2017-11-17T15:10:00Z</cp:lastPrinted>
  <dcterms:created xsi:type="dcterms:W3CDTF">2020-03-10T18:35:00Z</dcterms:created>
  <dcterms:modified xsi:type="dcterms:W3CDTF">2020-03-10T18:35:00Z</dcterms:modified>
</cp:coreProperties>
</file>